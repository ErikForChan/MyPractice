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F9" w:rsidRDefault="00A87AF9" w:rsidP="00A87AF9"/>
    <w:p w:rsidR="00A87AF9" w:rsidRDefault="009B6D8C" w:rsidP="00F65B6F">
      <w:pPr>
        <w:pStyle w:val="a4"/>
      </w:pPr>
      <w:r>
        <w:rPr>
          <w:rFonts w:hint="eastAsia"/>
        </w:rPr>
        <w:t>DIDE</w:t>
      </w:r>
      <w:r>
        <w:rPr>
          <w:rFonts w:hint="eastAsia"/>
        </w:rPr>
        <w:t>设计</w:t>
      </w:r>
      <w:r w:rsidR="00075C21">
        <w:rPr>
          <w:rFonts w:hint="eastAsia"/>
        </w:rPr>
        <w:t>大纲</w:t>
      </w:r>
    </w:p>
    <w:p w:rsidR="008C1BC0" w:rsidRPr="00EF0130" w:rsidRDefault="008C1BC0" w:rsidP="00A87AF9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24388A">
        <w:rPr>
          <w:rFonts w:ascii="新宋体" w:hAnsi="新宋体" w:hint="eastAsia"/>
          <w:sz w:val="24"/>
        </w:rPr>
        <w:t>罗</w:t>
      </w:r>
      <w:proofErr w:type="gramStart"/>
      <w:r w:rsidR="0024388A">
        <w:rPr>
          <w:rFonts w:ascii="新宋体" w:hAnsi="新宋体" w:hint="eastAsia"/>
          <w:sz w:val="24"/>
        </w:rPr>
        <w:t>侍</w:t>
      </w:r>
      <w:proofErr w:type="gramEnd"/>
      <w:r w:rsidR="0024388A">
        <w:rPr>
          <w:rFonts w:ascii="新宋体" w:hAnsi="新宋体" w:hint="eastAsia"/>
          <w:sz w:val="24"/>
        </w:rPr>
        <w:t>田</w:t>
      </w:r>
    </w:p>
    <w:p w:rsidR="00183036" w:rsidRDefault="00075C21" w:rsidP="00650882">
      <w:pPr>
        <w:pStyle w:val="1"/>
      </w:pPr>
      <w:r>
        <w:rPr>
          <w:rFonts w:hint="eastAsia"/>
        </w:rPr>
        <w:t>源码管理</w:t>
      </w:r>
    </w:p>
    <w:p w:rsidR="00D477EF" w:rsidRDefault="00D477EF" w:rsidP="007F74BB">
      <w:pPr>
        <w:pStyle w:val="2"/>
        <w:spacing w:before="62"/>
      </w:pPr>
      <w:r>
        <w:rPr>
          <w:rFonts w:hint="eastAsia"/>
        </w:rPr>
        <w:t>板件分类管理</w:t>
      </w:r>
    </w:p>
    <w:p w:rsidR="007F74BB" w:rsidRDefault="007F74BB" w:rsidP="007F74BB">
      <w:pPr>
        <w:pStyle w:val="a0"/>
      </w:pPr>
      <w:r>
        <w:rPr>
          <w:rFonts w:hint="eastAsia"/>
        </w:rPr>
        <w:t>存在的问题：上传</w:t>
      </w:r>
      <w:r w:rsidR="00300BF5">
        <w:rPr>
          <w:rFonts w:hint="eastAsia"/>
        </w:rPr>
        <w:t>代码到</w:t>
      </w:r>
      <w:r w:rsidR="00300BF5">
        <w:rPr>
          <w:rFonts w:hint="eastAsia"/>
        </w:rPr>
        <w:t>git</w:t>
      </w:r>
      <w:r>
        <w:rPr>
          <w:rFonts w:hint="eastAsia"/>
        </w:rPr>
        <w:t>时，需要手工删除公司板件，且这些板件“藏”在不同的地方，比较繁琐</w:t>
      </w:r>
      <w:r w:rsidR="00300BF5">
        <w:rPr>
          <w:rFonts w:hint="eastAsia"/>
        </w:rPr>
        <w:t>；同样，如果允许外部用户上传，也存在同样的问题</w:t>
      </w:r>
      <w:r>
        <w:rPr>
          <w:rFonts w:hint="eastAsia"/>
        </w:rPr>
        <w:t>。改为：</w:t>
      </w:r>
    </w:p>
    <w:p w:rsidR="00D477EF" w:rsidRDefault="00D477EF" w:rsidP="00D477EF">
      <w:pPr>
        <w:pStyle w:val="a0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/demo</w:t>
      </w:r>
      <w:r>
        <w:rPr>
          <w:rFonts w:hint="eastAsia"/>
        </w:rPr>
        <w:t>目录下，放置官方提供的板件</w:t>
      </w:r>
      <w:r w:rsidR="0050113D">
        <w:rPr>
          <w:rFonts w:hint="eastAsia"/>
        </w:rPr>
        <w:t>，</w:t>
      </w:r>
      <w:r w:rsidR="00AC3B9A">
        <w:rPr>
          <w:rFonts w:hint="eastAsia"/>
        </w:rPr>
        <w:t>并且是测试过没问题的，</w:t>
      </w:r>
      <w:r w:rsidR="0050113D">
        <w:rPr>
          <w:rFonts w:hint="eastAsia"/>
        </w:rPr>
        <w:t>这些板件在</w:t>
      </w:r>
      <w:r w:rsidR="0050113D">
        <w:rPr>
          <w:rFonts w:hint="eastAsia"/>
        </w:rPr>
        <w:t>DIDE</w:t>
      </w:r>
      <w:r w:rsidR="0050113D">
        <w:rPr>
          <w:rFonts w:hint="eastAsia"/>
        </w:rPr>
        <w:t>板件选择中列出</w:t>
      </w:r>
      <w:r>
        <w:rPr>
          <w:rFonts w:hint="eastAsia"/>
        </w:rPr>
        <w:t>。每块板下面，增加</w:t>
      </w:r>
      <w:r>
        <w:rPr>
          <w:rFonts w:hint="eastAsia"/>
        </w:rPr>
        <w:t>startup</w:t>
      </w:r>
      <w:r>
        <w:rPr>
          <w:rFonts w:hint="eastAsia"/>
        </w:rPr>
        <w:t>子目录，例如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/demo/apolle-stm</w:t>
      </w:r>
      <w:r>
        <w:t>32</w:t>
      </w:r>
      <w:r>
        <w:rPr>
          <w:rFonts w:hint="eastAsia"/>
        </w:rPr>
        <w:t>f7/startup</w:t>
      </w:r>
      <w:r>
        <w:rPr>
          <w:rFonts w:hint="eastAsia"/>
        </w:rPr>
        <w:t>目录。</w:t>
      </w:r>
    </w:p>
    <w:p w:rsidR="0050113D" w:rsidRDefault="0050113D" w:rsidP="0050113D">
      <w:pPr>
        <w:pStyle w:val="a0"/>
        <w:numPr>
          <w:ilvl w:val="0"/>
          <w:numId w:val="35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</w:t>
      </w:r>
      <w:r w:rsidRPr="0050113D">
        <w:t xml:space="preserve"> staged</w:t>
      </w:r>
      <w:r>
        <w:rPr>
          <w:rFonts w:hint="eastAsia"/>
        </w:rPr>
        <w:t>目录，把曾经用过，</w:t>
      </w:r>
      <w:r w:rsidR="003B01E3">
        <w:rPr>
          <w:rFonts w:hint="eastAsia"/>
        </w:rPr>
        <w:t>暂时不打算</w:t>
      </w:r>
      <w:r>
        <w:rPr>
          <w:rFonts w:hint="eastAsia"/>
        </w:rPr>
        <w:t>维护的板子放进去。</w:t>
      </w:r>
      <w:r w:rsidR="003B01E3">
        <w:rPr>
          <w:rFonts w:hint="eastAsia"/>
        </w:rPr>
        <w:t>本目录板件不在</w:t>
      </w:r>
      <w:r w:rsidR="003B01E3">
        <w:rPr>
          <w:rFonts w:hint="eastAsia"/>
        </w:rPr>
        <w:t>DIDE</w:t>
      </w:r>
      <w:r w:rsidR="003B01E3">
        <w:rPr>
          <w:rFonts w:hint="eastAsia"/>
        </w:rPr>
        <w:t>中列出，如果需要</w:t>
      </w:r>
      <w:r w:rsidR="00B85040">
        <w:rPr>
          <w:rFonts w:hint="eastAsia"/>
        </w:rPr>
        <w:t>用，则测试后，</w:t>
      </w:r>
      <w:r w:rsidR="00B85040">
        <w:rPr>
          <w:rFonts w:hint="eastAsia"/>
        </w:rPr>
        <w:t>copy</w:t>
      </w:r>
      <w:r w:rsidR="00B85040">
        <w:rPr>
          <w:rFonts w:hint="eastAsia"/>
        </w:rPr>
        <w:t>到</w:t>
      </w:r>
      <w:r w:rsidR="00B85040">
        <w:rPr>
          <w:rFonts w:hint="eastAsia"/>
        </w:rPr>
        <w:t>demo</w:t>
      </w:r>
      <w:r w:rsidR="00B85040">
        <w:rPr>
          <w:rFonts w:hint="eastAsia"/>
        </w:rPr>
        <w:t>目录。</w:t>
      </w:r>
    </w:p>
    <w:p w:rsidR="00D477EF" w:rsidRDefault="00D477EF" w:rsidP="00D477EF">
      <w:pPr>
        <w:pStyle w:val="a0"/>
        <w:numPr>
          <w:ilvl w:val="0"/>
          <w:numId w:val="35"/>
        </w:numPr>
        <w:ind w:firstLineChars="0"/>
      </w:pPr>
      <w:r>
        <w:rPr>
          <w:rFonts w:hint="eastAsia"/>
        </w:rPr>
        <w:t>原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/startup</w:t>
      </w:r>
      <w:r>
        <w:rPr>
          <w:rFonts w:hint="eastAsia"/>
        </w:rPr>
        <w:t>目录删掉，</w:t>
      </w:r>
      <w:r>
        <w:rPr>
          <w:rFonts w:hint="eastAsia"/>
        </w:rPr>
        <w:t>startup</w:t>
      </w:r>
      <w:r>
        <w:rPr>
          <w:rFonts w:hint="eastAsia"/>
        </w:rPr>
        <w:t>目录下</w:t>
      </w:r>
      <w:proofErr w:type="gramStart"/>
      <w:r>
        <w:rPr>
          <w:rFonts w:hint="eastAsia"/>
        </w:rPr>
        <w:t>跟板走</w:t>
      </w:r>
      <w:proofErr w:type="gramEnd"/>
      <w:r>
        <w:rPr>
          <w:rFonts w:hint="eastAsia"/>
        </w:rPr>
        <w:t>的代码，移到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目录下；原来跟</w:t>
      </w:r>
      <w:r>
        <w:rPr>
          <w:rFonts w:hint="eastAsia"/>
        </w:rPr>
        <w:t>CPU</w:t>
      </w:r>
      <w:r>
        <w:rPr>
          <w:rFonts w:hint="eastAsia"/>
        </w:rPr>
        <w:t>走的代码和头文件，转移到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目录下。</w:t>
      </w:r>
    </w:p>
    <w:p w:rsidR="00D477EF" w:rsidRDefault="00D477EF" w:rsidP="00D477EF">
      <w:pPr>
        <w:pStyle w:val="a0"/>
        <w:numPr>
          <w:ilvl w:val="0"/>
          <w:numId w:val="35"/>
        </w:numPr>
        <w:ind w:firstLineChars="0"/>
      </w:pPr>
      <w:r>
        <w:rPr>
          <w:rFonts w:hint="eastAsia"/>
        </w:rPr>
        <w:t>用户自己的板件，放在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/user</w:t>
      </w:r>
      <w:r>
        <w:rPr>
          <w:rFonts w:hint="eastAsia"/>
        </w:rPr>
        <w:t>目录，现在发布时很被动，从</w:t>
      </w:r>
      <w:r>
        <w:rPr>
          <w:rFonts w:hint="eastAsia"/>
        </w:rPr>
        <w:t>SVN</w:t>
      </w:r>
      <w:r>
        <w:rPr>
          <w:rFonts w:hint="eastAsia"/>
        </w:rPr>
        <w:t>上下代码后，总是要手工一点点把公司代码删除。</w:t>
      </w:r>
    </w:p>
    <w:p w:rsidR="007F74BB" w:rsidRDefault="00300BF5" w:rsidP="007F74BB">
      <w:pPr>
        <w:pStyle w:val="2"/>
        <w:spacing w:before="62"/>
      </w:pPr>
      <w:r>
        <w:rPr>
          <w:rFonts w:hint="eastAsia"/>
        </w:rPr>
        <w:t>内部</w:t>
      </w:r>
      <w:r>
        <w:rPr>
          <w:rFonts w:hint="eastAsia"/>
        </w:rPr>
        <w:t>SVN</w:t>
      </w:r>
      <w:r>
        <w:rPr>
          <w:rFonts w:hint="eastAsia"/>
        </w:rPr>
        <w:t>和外部</w:t>
      </w:r>
      <w:r>
        <w:rPr>
          <w:rFonts w:hint="eastAsia"/>
        </w:rPr>
        <w:t>git</w:t>
      </w:r>
      <w:r w:rsidR="007F74BB">
        <w:rPr>
          <w:rFonts w:hint="eastAsia"/>
        </w:rPr>
        <w:t>管理</w:t>
      </w:r>
    </w:p>
    <w:p w:rsidR="007F74BB" w:rsidRDefault="001059A3" w:rsidP="007F74BB">
      <w:pPr>
        <w:pStyle w:val="a0"/>
      </w:pPr>
      <w:r>
        <w:rPr>
          <w:rFonts w:hint="eastAsia"/>
        </w:rPr>
        <w:t>开发用内部</w:t>
      </w:r>
      <w:r>
        <w:rPr>
          <w:rFonts w:hint="eastAsia"/>
        </w:rPr>
        <w:t>SVN</w:t>
      </w:r>
      <w:r>
        <w:rPr>
          <w:rFonts w:hint="eastAsia"/>
        </w:rPr>
        <w:t>服务器，按当前方式维护。</w:t>
      </w:r>
    </w:p>
    <w:p w:rsidR="001059A3" w:rsidRDefault="001059A3" w:rsidP="007F74BB">
      <w:pPr>
        <w:pStyle w:val="a0"/>
      </w:pPr>
      <w:r>
        <w:rPr>
          <w:rFonts w:hint="eastAsia"/>
        </w:rPr>
        <w:t>开源共享使用</w:t>
      </w:r>
      <w:r>
        <w:rPr>
          <w:rFonts w:hint="eastAsia"/>
        </w:rPr>
        <w:t>git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中分为开发主线</w:t>
      </w:r>
      <w:r w:rsidR="00A81DD4">
        <w:rPr>
          <w:rFonts w:hint="eastAsia"/>
        </w:rPr>
        <w:t>master</w:t>
      </w:r>
      <w:r>
        <w:rPr>
          <w:rFonts w:hint="eastAsia"/>
        </w:rPr>
        <w:t>和发布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1059A3" w:rsidRDefault="001059A3" w:rsidP="007F74BB">
      <w:pPr>
        <w:pStyle w:val="a0"/>
      </w:pPr>
      <w:r>
        <w:rPr>
          <w:rFonts w:hint="eastAsia"/>
        </w:rPr>
        <w:t>开发主线经常更新，</w:t>
      </w:r>
      <w:proofErr w:type="gramStart"/>
      <w:r>
        <w:rPr>
          <w:rFonts w:hint="eastAsia"/>
        </w:rPr>
        <w:t>尽量跟</w:t>
      </w:r>
      <w:proofErr w:type="gramEnd"/>
      <w:r>
        <w:rPr>
          <w:rFonts w:hint="eastAsia"/>
        </w:rPr>
        <w:t>trunk</w:t>
      </w:r>
      <w:r>
        <w:rPr>
          <w:rFonts w:hint="eastAsia"/>
        </w:rPr>
        <w:t>同步。</w:t>
      </w:r>
    </w:p>
    <w:p w:rsidR="007C5BA1" w:rsidRDefault="007C5BA1" w:rsidP="007F74BB">
      <w:pPr>
        <w:pStyle w:val="a0"/>
      </w:pPr>
      <w:r>
        <w:rPr>
          <w:rFonts w:hint="eastAsia"/>
        </w:rPr>
        <w:t>发布主线，每当要发布一个稳定版本，就与</w:t>
      </w:r>
      <w:r>
        <w:rPr>
          <w:rFonts w:hint="eastAsia"/>
        </w:rPr>
        <w:t>trunk</w:t>
      </w:r>
      <w:r>
        <w:rPr>
          <w:rFonts w:hint="eastAsia"/>
        </w:rPr>
        <w:t>同步。</w:t>
      </w:r>
    </w:p>
    <w:p w:rsidR="001059A3" w:rsidRDefault="001059A3" w:rsidP="007F74BB">
      <w:pPr>
        <w:pStyle w:val="a0"/>
      </w:pPr>
      <w:r>
        <w:rPr>
          <w:rFonts w:hint="eastAsia"/>
        </w:rPr>
        <w:t>tag</w:t>
      </w:r>
      <w:r w:rsidR="007C5BA1">
        <w:rPr>
          <w:rFonts w:hint="eastAsia"/>
        </w:rPr>
        <w:t>：每次发布主线更新前，打个标签。</w:t>
      </w:r>
    </w:p>
    <w:p w:rsidR="001059A3" w:rsidRPr="007F74BB" w:rsidRDefault="001059A3" w:rsidP="007F74BB">
      <w:pPr>
        <w:pStyle w:val="a0"/>
      </w:pPr>
      <w:r>
        <w:rPr>
          <w:rFonts w:hint="eastAsia"/>
        </w:rPr>
        <w:t>DIDE</w:t>
      </w:r>
      <w:r>
        <w:rPr>
          <w:rFonts w:hint="eastAsia"/>
        </w:rPr>
        <w:t>的发布，内置</w:t>
      </w:r>
      <w:r>
        <w:rPr>
          <w:rFonts w:hint="eastAsia"/>
        </w:rPr>
        <w:t>tag</w:t>
      </w:r>
      <w:r>
        <w:rPr>
          <w:rFonts w:hint="eastAsia"/>
        </w:rPr>
        <w:t>发布</w:t>
      </w:r>
      <w:r w:rsidR="007C5BA1">
        <w:rPr>
          <w:rFonts w:hint="eastAsia"/>
        </w:rPr>
        <w:t>主线</w:t>
      </w:r>
      <w:r>
        <w:rPr>
          <w:rFonts w:hint="eastAsia"/>
        </w:rPr>
        <w:t>地址</w:t>
      </w:r>
      <w:r w:rsidR="007C5BA1">
        <w:rPr>
          <w:rFonts w:hint="eastAsia"/>
        </w:rPr>
        <w:t>。</w:t>
      </w:r>
    </w:p>
    <w:p w:rsidR="00EC7D1C" w:rsidRPr="00075C21" w:rsidRDefault="00EC7D1C" w:rsidP="005C6479">
      <w:pPr>
        <w:pStyle w:val="a0"/>
        <w:ind w:firstLineChars="0" w:firstLine="0"/>
      </w:pPr>
    </w:p>
    <w:p w:rsidR="00E16E95" w:rsidRDefault="003B6303" w:rsidP="00E16E95">
      <w:pPr>
        <w:pStyle w:val="1"/>
      </w:pPr>
      <w:r>
        <w:rPr>
          <w:rFonts w:hint="eastAsia"/>
        </w:rPr>
        <w:t>资源描述</w:t>
      </w:r>
    </w:p>
    <w:p w:rsidR="00B931FB" w:rsidRDefault="00B931FB" w:rsidP="00B931FB">
      <w:pPr>
        <w:pStyle w:val="2"/>
        <w:spacing w:before="62"/>
      </w:pPr>
      <w:bookmarkStart w:id="0" w:name="_Ref514083790"/>
      <w:r>
        <w:rPr>
          <w:rFonts w:hint="eastAsia"/>
        </w:rPr>
        <w:t>组件描述</w:t>
      </w:r>
      <w:bookmarkEnd w:id="0"/>
    </w:p>
    <w:p w:rsidR="0057710E" w:rsidRDefault="00B931FB" w:rsidP="0057710E">
      <w:pPr>
        <w:pStyle w:val="a0"/>
      </w:pPr>
      <w:r>
        <w:rPr>
          <w:rFonts w:hint="eastAsia"/>
        </w:rPr>
        <w:t>用于描述具体组件：</w:t>
      </w:r>
    </w:p>
    <w:p w:rsidR="0057710E" w:rsidRDefault="0057710E" w:rsidP="0057710E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所有组件均由</w:t>
      </w:r>
      <w:proofErr w:type="spellStart"/>
      <w:r w:rsidR="008724B5">
        <w:rPr>
          <w:rFonts w:hint="eastAsia"/>
        </w:rPr>
        <w:t>cfg</w:t>
      </w:r>
      <w:proofErr w:type="spellEnd"/>
      <w:r w:rsidR="00F20451">
        <w:rPr>
          <w:rFonts w:hint="eastAsia"/>
        </w:rPr>
        <w:t>文件</w:t>
      </w:r>
      <w:r>
        <w:rPr>
          <w:rFonts w:hint="eastAsia"/>
        </w:rPr>
        <w:t>描述</w:t>
      </w:r>
      <w:r w:rsidR="00F20451">
        <w:rPr>
          <w:rFonts w:hint="eastAsia"/>
        </w:rPr>
        <w:t>，</w:t>
      </w:r>
      <w:r>
        <w:rPr>
          <w:rFonts w:hint="eastAsia"/>
        </w:rPr>
        <w:t>包括功能组件</w:t>
      </w:r>
      <w:r w:rsidR="008724B5">
        <w:rPr>
          <w:rFonts w:hint="eastAsia"/>
        </w:rPr>
        <w:t>、</w:t>
      </w:r>
      <w:r>
        <w:rPr>
          <w:rFonts w:hint="eastAsia"/>
        </w:rPr>
        <w:t>芯片驱动组件</w:t>
      </w:r>
      <w:r w:rsidR="008724B5"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片内外设驱动组件</w:t>
      </w:r>
      <w:r w:rsidR="008724B5">
        <w:rPr>
          <w:rFonts w:hint="eastAsia"/>
        </w:rPr>
        <w:t>等</w:t>
      </w:r>
      <w:r>
        <w:rPr>
          <w:rFonts w:hint="eastAsia"/>
        </w:rPr>
        <w:t>，</w:t>
      </w:r>
      <w:proofErr w:type="spellStart"/>
      <w:r w:rsidR="008724B5">
        <w:rPr>
          <w:rFonts w:hint="eastAsia"/>
        </w:rPr>
        <w:t>cfg</w:t>
      </w:r>
      <w:proofErr w:type="spellEnd"/>
      <w:r>
        <w:rPr>
          <w:rFonts w:hint="eastAsia"/>
        </w:rPr>
        <w:t>文件</w:t>
      </w:r>
      <w:r w:rsidR="00F20451">
        <w:rPr>
          <w:rFonts w:hint="eastAsia"/>
        </w:rPr>
        <w:t>放在组件相应的源码目录</w:t>
      </w:r>
      <w:r w:rsidR="00A025D1">
        <w:rPr>
          <w:rFonts w:hint="eastAsia"/>
        </w:rPr>
        <w:t>，文件名</w:t>
      </w:r>
      <w:r w:rsidR="008724B5">
        <w:rPr>
          <w:rFonts w:hint="eastAsia"/>
        </w:rPr>
        <w:t>格式：“</w:t>
      </w:r>
      <w:proofErr w:type="spellStart"/>
      <w:r w:rsidR="008724B5">
        <w:rPr>
          <w:rFonts w:hint="eastAsia"/>
        </w:rPr>
        <w:t>compont</w:t>
      </w:r>
      <w:r w:rsidR="008724B5">
        <w:t>_name.cfg</w:t>
      </w:r>
      <w:proofErr w:type="spellEnd"/>
      <w:r w:rsidR="008724B5">
        <w:rPr>
          <w:rFonts w:hint="eastAsia"/>
        </w:rPr>
        <w:t>”</w:t>
      </w:r>
      <w:r w:rsidR="00F20451">
        <w:rPr>
          <w:rFonts w:hint="eastAsia"/>
        </w:rPr>
        <w:t>。</w:t>
      </w:r>
    </w:p>
    <w:p w:rsidR="00B931FB" w:rsidRDefault="00B931FB" w:rsidP="00B931FB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组件名</w:t>
      </w:r>
      <w:r w:rsidR="007F2D31">
        <w:rPr>
          <w:rFonts w:hint="eastAsia"/>
        </w:rPr>
        <w:t>，该名字用于显示在界面上</w:t>
      </w:r>
      <w:r>
        <w:rPr>
          <w:rFonts w:hint="eastAsia"/>
        </w:rPr>
        <w:t>。</w:t>
      </w:r>
      <w:r w:rsidR="00C60831">
        <w:rPr>
          <w:rFonts w:hint="eastAsia"/>
        </w:rPr>
        <w:t>可重名，源码目录不一样就行</w:t>
      </w:r>
    </w:p>
    <w:p w:rsidR="00B30AA7" w:rsidRDefault="00B30AA7" w:rsidP="00B931FB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组件属性：第三方组件、自有组件、必选组件。如果是第三方组件，会为该组件单独编译一个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文件。列出必选组件的原因，是可能需要在组件配置界面上配置该组件的参数。</w:t>
      </w:r>
    </w:p>
    <w:p w:rsidR="007F2D31" w:rsidRDefault="00C96CC3" w:rsidP="00B931FB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修改源码目录结构，使</w:t>
      </w:r>
      <w:r w:rsidR="008724B5">
        <w:rPr>
          <w:rFonts w:hint="eastAsia"/>
        </w:rPr>
        <w:t>一个</w:t>
      </w:r>
      <w:r>
        <w:rPr>
          <w:rFonts w:hint="eastAsia"/>
        </w:rPr>
        <w:t>目录</w:t>
      </w:r>
      <w:r w:rsidR="008724B5">
        <w:rPr>
          <w:rFonts w:hint="eastAsia"/>
        </w:rPr>
        <w:t>只保存一个组件，</w:t>
      </w:r>
      <w:r>
        <w:rPr>
          <w:rFonts w:hint="eastAsia"/>
        </w:rPr>
        <w:t>但一个</w:t>
      </w:r>
      <w:r w:rsidR="008724B5">
        <w:rPr>
          <w:rFonts w:hint="eastAsia"/>
        </w:rPr>
        <w:t>c</w:t>
      </w:r>
      <w:r>
        <w:rPr>
          <w:rFonts w:hint="eastAsia"/>
        </w:rPr>
        <w:t>文件内包含多个组件的</w:t>
      </w:r>
      <w:r w:rsidR="008724B5">
        <w:rPr>
          <w:rFonts w:hint="eastAsia"/>
        </w:rPr>
        <w:t>除外</w:t>
      </w:r>
      <w:r w:rsidR="00A81DD4">
        <w:rPr>
          <w:rFonts w:hint="eastAsia"/>
        </w:rPr>
        <w:t>，例如</w:t>
      </w:r>
      <w:proofErr w:type="spellStart"/>
      <w:r w:rsidR="00A81DD4">
        <w:rPr>
          <w:rFonts w:hint="eastAsia"/>
        </w:rPr>
        <w:t>cpu_peri_uart.c</w:t>
      </w:r>
      <w:proofErr w:type="spellEnd"/>
      <w:r w:rsidR="00A81DD4">
        <w:rPr>
          <w:rFonts w:hint="eastAsia"/>
        </w:rPr>
        <w:t>包含多个</w:t>
      </w:r>
      <w:proofErr w:type="spellStart"/>
      <w:r w:rsidR="00A81DD4">
        <w:rPr>
          <w:rFonts w:hint="eastAsia"/>
        </w:rPr>
        <w:t>uart</w:t>
      </w:r>
      <w:proofErr w:type="spellEnd"/>
      <w:r w:rsidR="008724B5">
        <w:rPr>
          <w:rFonts w:hint="eastAsia"/>
        </w:rPr>
        <w:t>端口</w:t>
      </w:r>
      <w:r>
        <w:rPr>
          <w:rFonts w:hint="eastAsia"/>
        </w:rPr>
        <w:t>。</w:t>
      </w:r>
    </w:p>
    <w:p w:rsidR="008724B5" w:rsidRDefault="008724B5" w:rsidP="00B931FB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DIDE</w:t>
      </w:r>
      <w:r>
        <w:rPr>
          <w:rFonts w:hint="eastAsia"/>
        </w:rPr>
        <w:t>生成工程时，把该文件</w:t>
      </w:r>
      <w:r>
        <w:rPr>
          <w:rFonts w:hint="eastAsia"/>
        </w:rPr>
        <w:t>copy</w:t>
      </w:r>
      <w:r>
        <w:rPr>
          <w:rFonts w:hint="eastAsia"/>
        </w:rPr>
        <w:t>到工程目录，并改为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文件。</w:t>
      </w:r>
    </w:p>
    <w:p w:rsidR="00665DE8" w:rsidRDefault="00665DE8" w:rsidP="00665DE8">
      <w:pPr>
        <w:pStyle w:val="a0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的文件内容之一：组件初始化代码，也在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文件里面，（可能是空的，代表该组件不需要初始化直接使用），</w:t>
      </w:r>
      <w:r>
        <w:rPr>
          <w:rFonts w:hint="eastAsia"/>
        </w:rPr>
        <w:t>DIDE</w:t>
      </w:r>
      <w:r>
        <w:rPr>
          <w:rFonts w:hint="eastAsia"/>
        </w:rPr>
        <w:t>用来生成</w:t>
      </w:r>
      <w:proofErr w:type="spellStart"/>
      <w:r>
        <w:rPr>
          <w:rFonts w:hint="eastAsia"/>
        </w:rPr>
        <w:t>initprj.c</w:t>
      </w:r>
      <w:proofErr w:type="spellEnd"/>
      <w:r>
        <w:rPr>
          <w:rFonts w:hint="eastAsia"/>
        </w:rPr>
        <w:t>。</w:t>
      </w:r>
    </w:p>
    <w:p w:rsidR="00665DE8" w:rsidRDefault="00665DE8" w:rsidP="00665DE8">
      <w:pPr>
        <w:pStyle w:val="a0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的文件内容之二：组件参数，</w:t>
      </w:r>
      <w:r>
        <w:rPr>
          <w:rFonts w:hint="eastAsia"/>
        </w:rPr>
        <w:t>DIDE</w:t>
      </w:r>
      <w:r>
        <w:rPr>
          <w:rFonts w:hint="eastAsia"/>
        </w:rPr>
        <w:t>用来生成</w:t>
      </w:r>
      <w:proofErr w:type="spellStart"/>
      <w:r>
        <w:rPr>
          <w:rFonts w:hint="eastAsia"/>
        </w:rPr>
        <w:t>compont</w:t>
      </w:r>
      <w:r>
        <w:t>name</w:t>
      </w:r>
      <w:r w:rsidR="00BD3D53">
        <w:t>_</w:t>
      </w:r>
      <w:r w:rsidR="00BF5BE7">
        <w:rPr>
          <w:rFonts w:hint="eastAsia"/>
        </w:rPr>
        <w:t>config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放到工程目录中</w:t>
      </w:r>
    </w:p>
    <w:p w:rsidR="00976A8A" w:rsidRDefault="00976A8A" w:rsidP="00976A8A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lastRenderedPageBreak/>
        <w:t>初始化函数的参数</w:t>
      </w:r>
    </w:p>
    <w:p w:rsidR="00665DE8" w:rsidRDefault="00976A8A" w:rsidP="00665DE8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条件编译用的常量，或控制资源用的常量。</w:t>
      </w:r>
    </w:p>
    <w:p w:rsidR="004F3F8A" w:rsidRPr="00BD3D53" w:rsidRDefault="004F3F8A" w:rsidP="004F3F8A">
      <w:pPr>
        <w:pStyle w:val="a0"/>
        <w:numPr>
          <w:ilvl w:val="1"/>
          <w:numId w:val="39"/>
        </w:numPr>
        <w:ind w:firstLineChars="0"/>
        <w:rPr>
          <w:color w:val="FF0000"/>
        </w:rPr>
      </w:pPr>
      <w:r w:rsidRPr="00BD3D53">
        <w:rPr>
          <w:rFonts w:hint="eastAsia"/>
          <w:color w:val="FF0000"/>
        </w:rPr>
        <w:t>include</w:t>
      </w:r>
      <w:r w:rsidRPr="00BD3D53">
        <w:rPr>
          <w:color w:val="FF0000"/>
        </w:rPr>
        <w:t xml:space="preserve"> “</w:t>
      </w:r>
      <w:proofErr w:type="spellStart"/>
      <w:r w:rsidRPr="004F3F8A">
        <w:rPr>
          <w:color w:val="FF0000"/>
        </w:rPr>
        <w:t>compont</w:t>
      </w:r>
      <w:r w:rsidRPr="00BD3D53">
        <w:rPr>
          <w:color w:val="FF0000"/>
        </w:rPr>
        <w:t>name_c</w:t>
      </w:r>
      <w:r w:rsidR="007D7E43">
        <w:rPr>
          <w:rFonts w:hint="eastAsia"/>
          <w:color w:val="FF0000"/>
        </w:rPr>
        <w:t>on</w:t>
      </w:r>
      <w:r w:rsidRPr="00BD3D53">
        <w:rPr>
          <w:color w:val="FF0000"/>
        </w:rPr>
        <w:t>f</w:t>
      </w:r>
      <w:r w:rsidR="007D7E43">
        <w:rPr>
          <w:rFonts w:hint="eastAsia"/>
          <w:color w:val="FF0000"/>
        </w:rPr>
        <w:t>i</w:t>
      </w:r>
      <w:r w:rsidRPr="00BD3D53">
        <w:rPr>
          <w:color w:val="FF0000"/>
        </w:rPr>
        <w:t>g.</w:t>
      </w:r>
      <w:r w:rsidRPr="00BD3D53">
        <w:rPr>
          <w:rFonts w:hint="eastAsia"/>
          <w:color w:val="FF0000"/>
        </w:rPr>
        <w:t>h</w:t>
      </w:r>
      <w:proofErr w:type="spellEnd"/>
      <w:r w:rsidRPr="00BD3D53">
        <w:rPr>
          <w:color w:val="FF0000"/>
        </w:rPr>
        <w:t>”</w:t>
      </w:r>
      <w:r>
        <w:rPr>
          <w:rFonts w:hint="eastAsia"/>
          <w:color w:val="FF0000"/>
        </w:rPr>
        <w:t>时，应</w:t>
      </w:r>
      <w:r w:rsidR="007D7E43">
        <w:rPr>
          <w:rFonts w:hint="eastAsia"/>
          <w:color w:val="FF0000"/>
        </w:rPr>
        <w:t>加注释</w:t>
      </w:r>
      <w:r>
        <w:rPr>
          <w:rFonts w:hint="eastAsia"/>
          <w:color w:val="FF0000"/>
        </w:rPr>
        <w:t>：</w:t>
      </w:r>
      <w:r w:rsidRPr="00BD3D53">
        <w:rPr>
          <w:color w:val="FF0000"/>
        </w:rPr>
        <w:t>//</w:t>
      </w:r>
      <w:r w:rsidRPr="00BD3D53">
        <w:rPr>
          <w:rFonts w:hint="eastAsia"/>
          <w:color w:val="FF0000"/>
        </w:rPr>
        <w:t>本文件</w:t>
      </w:r>
      <w:r>
        <w:rPr>
          <w:rFonts w:hint="eastAsia"/>
          <w:color w:val="FF0000"/>
        </w:rPr>
        <w:t>由配置工具生成，</w:t>
      </w:r>
      <w:r w:rsidRPr="00BD3D53">
        <w:rPr>
          <w:rFonts w:hint="eastAsia"/>
          <w:color w:val="FF0000"/>
        </w:rPr>
        <w:t>在工程文件</w:t>
      </w:r>
      <w:r>
        <w:rPr>
          <w:rFonts w:hint="eastAsia"/>
          <w:color w:val="FF0000"/>
        </w:rPr>
        <w:t>夹</w:t>
      </w:r>
      <w:r w:rsidRPr="00BD3D53">
        <w:rPr>
          <w:rFonts w:hint="eastAsia"/>
          <w:color w:val="FF0000"/>
        </w:rPr>
        <w:t>中</w:t>
      </w:r>
    </w:p>
    <w:p w:rsidR="00F20451" w:rsidRDefault="00665DE8" w:rsidP="00F20451">
      <w:pPr>
        <w:pStyle w:val="a0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的文件内容之三：</w:t>
      </w:r>
      <w:r w:rsidR="00F20451">
        <w:rPr>
          <w:rFonts w:hint="eastAsia"/>
        </w:rPr>
        <w:t>依赖关系描述</w:t>
      </w:r>
    </w:p>
    <w:p w:rsidR="00F20451" w:rsidRDefault="0057710E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本组件</w:t>
      </w:r>
      <w:r w:rsidR="00F20451">
        <w:rPr>
          <w:rFonts w:hint="eastAsia"/>
        </w:rPr>
        <w:t>是否必须首先初始化，例如原始</w:t>
      </w:r>
      <w:r w:rsidR="00F20451">
        <w:rPr>
          <w:rFonts w:hint="eastAsia"/>
        </w:rPr>
        <w:t>IO</w:t>
      </w:r>
      <w:r w:rsidR="00F20451">
        <w:rPr>
          <w:rFonts w:hint="eastAsia"/>
        </w:rPr>
        <w:t>初始化函数</w:t>
      </w:r>
    </w:p>
    <w:p w:rsidR="00F20451" w:rsidRDefault="00A93517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列出全部父组件名</w:t>
      </w:r>
      <w:r w:rsidR="00F20451">
        <w:rPr>
          <w:rFonts w:hint="eastAsia"/>
        </w:rPr>
        <w:t>，可以有多个</w:t>
      </w:r>
      <w:r>
        <w:rPr>
          <w:rFonts w:hint="eastAsia"/>
        </w:rPr>
        <w:t>。</w:t>
      </w:r>
    </w:p>
    <w:p w:rsidR="00F20451" w:rsidRDefault="00A93517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列出全部先导组件名，</w:t>
      </w:r>
      <w:r w:rsidR="00F20451">
        <w:rPr>
          <w:rFonts w:hint="eastAsia"/>
        </w:rPr>
        <w:t>即必须先于本组件初始化的组件</w:t>
      </w:r>
      <w:r w:rsidR="00412220">
        <w:rPr>
          <w:rFonts w:hint="eastAsia"/>
        </w:rPr>
        <w:t>，可以有多个</w:t>
      </w:r>
      <w:r>
        <w:rPr>
          <w:rFonts w:hint="eastAsia"/>
        </w:rPr>
        <w:t>。</w:t>
      </w:r>
    </w:p>
    <w:p w:rsidR="00412220" w:rsidRDefault="00321684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列出全部</w:t>
      </w:r>
      <w:r w:rsidR="00412220">
        <w:rPr>
          <w:rFonts w:hint="eastAsia"/>
        </w:rPr>
        <w:t>互斥组件</w:t>
      </w:r>
      <w:r w:rsidR="0057710E">
        <w:rPr>
          <w:rFonts w:hint="eastAsia"/>
        </w:rPr>
        <w:t>名</w:t>
      </w:r>
      <w:r w:rsidR="00412220">
        <w:rPr>
          <w:rFonts w:hint="eastAsia"/>
        </w:rPr>
        <w:t>，即与该组件不能同时存在的组件</w:t>
      </w:r>
    </w:p>
    <w:p w:rsidR="00F20451" w:rsidRDefault="0057710E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本组件</w:t>
      </w:r>
      <w:r w:rsidR="00F20451">
        <w:rPr>
          <w:rFonts w:hint="eastAsia"/>
        </w:rPr>
        <w:t>是否必须最后初始化，例如动态内存初始化函数。</w:t>
      </w:r>
    </w:p>
    <w:p w:rsidR="00F20451" w:rsidRDefault="0057710E" w:rsidP="00F20451">
      <w:pPr>
        <w:pStyle w:val="a0"/>
        <w:numPr>
          <w:ilvl w:val="1"/>
          <w:numId w:val="39"/>
        </w:numPr>
        <w:ind w:firstLineChars="0"/>
      </w:pPr>
      <w:r>
        <w:rPr>
          <w:rFonts w:hint="eastAsia"/>
        </w:rPr>
        <w:t>本组件</w:t>
      </w:r>
      <w:r w:rsidR="00F20451">
        <w:rPr>
          <w:rFonts w:hint="eastAsia"/>
        </w:rPr>
        <w:t>是否必须在</w:t>
      </w:r>
      <w:r>
        <w:rPr>
          <w:rFonts w:hint="eastAsia"/>
        </w:rPr>
        <w:t>系统启动后</w:t>
      </w:r>
      <w:r w:rsidR="00F20451">
        <w:rPr>
          <w:rFonts w:hint="eastAsia"/>
        </w:rPr>
        <w:t>初始化</w:t>
      </w:r>
      <w:r>
        <w:rPr>
          <w:rFonts w:hint="eastAsia"/>
        </w:rPr>
        <w:t>（即</w:t>
      </w:r>
      <w:r>
        <w:rPr>
          <w:rFonts w:hint="eastAsia"/>
        </w:rPr>
        <w:t>main</w:t>
      </w:r>
      <w:r>
        <w:rPr>
          <w:rFonts w:hint="eastAsia"/>
        </w:rPr>
        <w:t>函数里面）。</w:t>
      </w:r>
    </w:p>
    <w:p w:rsidR="007F2D31" w:rsidRDefault="007F2D31" w:rsidP="00B931FB">
      <w:pPr>
        <w:pStyle w:val="a0"/>
      </w:pPr>
    </w:p>
    <w:p w:rsidR="007F2D31" w:rsidRDefault="00B931FB" w:rsidP="00B931FB">
      <w:pPr>
        <w:pStyle w:val="a0"/>
      </w:pPr>
      <w:r>
        <w:rPr>
          <w:rFonts w:hint="eastAsia"/>
        </w:rPr>
        <w:t>问题：</w:t>
      </w:r>
    </w:p>
    <w:p w:rsidR="009F528D" w:rsidRDefault="00412220" w:rsidP="006F1B34">
      <w:pPr>
        <w:pStyle w:val="a0"/>
        <w:ind w:firstLineChars="0"/>
      </w:pPr>
      <w:r>
        <w:rPr>
          <w:rFonts w:hint="eastAsia"/>
        </w:rPr>
        <w:t>如何维护依赖关系？</w:t>
      </w:r>
      <w:r w:rsidR="00B931FB">
        <w:rPr>
          <w:rFonts w:hint="eastAsia"/>
        </w:rPr>
        <w:t>一个被许多组件依赖的组件改名后，其他组件的描述都要修改</w:t>
      </w:r>
      <w:r w:rsidR="00F20451">
        <w:rPr>
          <w:rFonts w:hint="eastAsia"/>
        </w:rPr>
        <w:t>，否则</w:t>
      </w:r>
      <w:r w:rsidR="00050B8F">
        <w:rPr>
          <w:rFonts w:hint="eastAsia"/>
        </w:rPr>
        <w:t>就会乱掉</w:t>
      </w:r>
      <w:r w:rsidR="00B931FB">
        <w:rPr>
          <w:rFonts w:hint="eastAsia"/>
        </w:rPr>
        <w:t>。</w:t>
      </w:r>
      <w:r w:rsidR="009F528D">
        <w:rPr>
          <w:rFonts w:hint="eastAsia"/>
        </w:rPr>
        <w:t>改善方案：</w:t>
      </w:r>
      <w:r w:rsidR="005077C2">
        <w:rPr>
          <w:rFonts w:hint="eastAsia"/>
        </w:rPr>
        <w:t>定</w:t>
      </w:r>
      <w:r w:rsidR="009F528D">
        <w:rPr>
          <w:rFonts w:hint="eastAsia"/>
        </w:rPr>
        <w:t>期检查源码中</w:t>
      </w:r>
      <w:proofErr w:type="spellStart"/>
      <w:r w:rsidR="00CF2DDB">
        <w:rPr>
          <w:rFonts w:hint="eastAsia"/>
        </w:rPr>
        <w:t>cfg</w:t>
      </w:r>
      <w:proofErr w:type="spellEnd"/>
      <w:r w:rsidR="00CF2DDB">
        <w:rPr>
          <w:rFonts w:hint="eastAsia"/>
        </w:rPr>
        <w:t>文件的内容，</w:t>
      </w:r>
      <w:r w:rsidR="006F1B34">
        <w:rPr>
          <w:rFonts w:hint="eastAsia"/>
        </w:rPr>
        <w:t>如果出现没有与之匹配的被依赖组件的情况，告警。</w:t>
      </w:r>
    </w:p>
    <w:p w:rsidR="00300C6A" w:rsidRDefault="00300C6A" w:rsidP="00300C6A">
      <w:pPr>
        <w:pStyle w:val="3"/>
      </w:pPr>
      <w:r>
        <w:rPr>
          <w:rFonts w:hint="eastAsia"/>
        </w:rPr>
        <w:t>组件描述改进</w:t>
      </w:r>
    </w:p>
    <w:p w:rsidR="00300C6A" w:rsidRDefault="00300C6A" w:rsidP="00300C6A">
      <w:pPr>
        <w:pStyle w:val="a0"/>
      </w:pPr>
      <w:r>
        <w:rPr>
          <w:rFonts w:hint="eastAsia"/>
        </w:rPr>
        <w:t>存在问题：原方案导致目录太多，文件太多，很多时候，是一个文件即一个组件，要加上一个</w:t>
      </w:r>
      <w:r>
        <w:rPr>
          <w:rFonts w:hint="eastAsia"/>
        </w:rPr>
        <w:t>xml</w:t>
      </w:r>
      <w:r>
        <w:rPr>
          <w:rFonts w:hint="eastAsia"/>
        </w:rPr>
        <w:t>文件和一个</w:t>
      </w:r>
      <w:r>
        <w:rPr>
          <w:rFonts w:hint="eastAsia"/>
        </w:rPr>
        <w:t>h</w:t>
      </w:r>
      <w:r>
        <w:rPr>
          <w:rFonts w:hint="eastAsia"/>
        </w:rPr>
        <w:t>文件，太太太多了。</w:t>
      </w:r>
      <w:r w:rsidR="00A43203">
        <w:rPr>
          <w:rFonts w:hint="eastAsia"/>
        </w:rPr>
        <w:t>且</w:t>
      </w:r>
      <w:r w:rsidR="00B51A43">
        <w:rPr>
          <w:rFonts w:hint="eastAsia"/>
        </w:rPr>
        <w:t>每个有配置的组件，</w:t>
      </w:r>
      <w:r w:rsidR="00A43203">
        <w:rPr>
          <w:rFonts w:hint="eastAsia"/>
        </w:rPr>
        <w:t>必须用</w:t>
      </w:r>
      <w:r w:rsidR="00A43203">
        <w:rPr>
          <w:rFonts w:hint="eastAsia"/>
        </w:rPr>
        <w:t>IDE</w:t>
      </w:r>
      <w:r w:rsidR="00A43203">
        <w:rPr>
          <w:rFonts w:hint="eastAsia"/>
        </w:rPr>
        <w:t>配置才能编译</w:t>
      </w:r>
      <w:r w:rsidR="00B51A43">
        <w:rPr>
          <w:rFonts w:hint="eastAsia"/>
        </w:rPr>
        <w:t>，否则被</w:t>
      </w:r>
      <w:r w:rsidR="00B51A43">
        <w:rPr>
          <w:rFonts w:hint="eastAsia"/>
        </w:rPr>
        <w:t>include</w:t>
      </w:r>
      <w:r w:rsidR="00B51A43">
        <w:rPr>
          <w:rFonts w:hint="eastAsia"/>
        </w:rPr>
        <w:t>的文件就会不存在</w:t>
      </w:r>
      <w:r w:rsidR="00A43203">
        <w:rPr>
          <w:rFonts w:hint="eastAsia"/>
        </w:rPr>
        <w:t>。</w:t>
      </w:r>
    </w:p>
    <w:p w:rsidR="00A43203" w:rsidRDefault="00A43203" w:rsidP="00300C6A">
      <w:pPr>
        <w:pStyle w:val="a0"/>
      </w:pPr>
      <w:r>
        <w:rPr>
          <w:rFonts w:hint="eastAsia"/>
        </w:rPr>
        <w:t>改进要求：</w:t>
      </w:r>
      <w:r w:rsidR="00A05F8A">
        <w:rPr>
          <w:rFonts w:hint="eastAsia"/>
        </w:rPr>
        <w:t>不能大幅增加文件；</w:t>
      </w:r>
      <w:r w:rsidR="00F90A72">
        <w:rPr>
          <w:rFonts w:hint="eastAsia"/>
        </w:rPr>
        <w:t>不需要完成配置，直接可以编译；不影响可读性；</w:t>
      </w:r>
      <w:r w:rsidR="00461E6C">
        <w:rPr>
          <w:rFonts w:hint="eastAsia"/>
        </w:rPr>
        <w:t>每个组件独立完成配置，无需要手工修改的公共配置文件。</w:t>
      </w:r>
    </w:p>
    <w:p w:rsidR="00A05F8A" w:rsidRDefault="00A05F8A" w:rsidP="00787CAB">
      <w:pPr>
        <w:pStyle w:val="a0"/>
        <w:jc w:val="left"/>
      </w:pPr>
      <w:r>
        <w:rPr>
          <w:rFonts w:hint="eastAsia"/>
        </w:rPr>
        <w:t>方案</w:t>
      </w:r>
      <w:proofErr w:type="gramStart"/>
      <w:r w:rsidR="00D00B9B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D5467" w:rsidRDefault="00D00B9B" w:rsidP="007E0FA6">
      <w:pPr>
        <w:pStyle w:val="a0"/>
      </w:pPr>
      <w:r>
        <w:t>C</w:t>
      </w:r>
      <w:r>
        <w:rPr>
          <w:rFonts w:hint="eastAsia"/>
        </w:rPr>
        <w:t>文件自描述和独立描述</w:t>
      </w:r>
      <w:r w:rsidR="007E0FA6">
        <w:rPr>
          <w:rFonts w:hint="eastAsia"/>
        </w:rPr>
        <w:t>相结合，</w:t>
      </w:r>
      <w:r w:rsidR="00310CC4">
        <w:rPr>
          <w:rFonts w:hint="eastAsia"/>
        </w:rPr>
        <w:t>不再使用</w:t>
      </w:r>
      <w:r w:rsidR="00310CC4">
        <w:rPr>
          <w:rFonts w:hint="eastAsia"/>
        </w:rPr>
        <w:t>xml</w:t>
      </w:r>
      <w:r w:rsidR="00310CC4">
        <w:rPr>
          <w:rFonts w:hint="eastAsia"/>
        </w:rPr>
        <w:t>文件。</w:t>
      </w:r>
    </w:p>
    <w:p w:rsidR="004D5467" w:rsidRDefault="00310CC4" w:rsidP="007E0FA6">
      <w:pPr>
        <w:pStyle w:val="a0"/>
      </w:pPr>
      <w:r>
        <w:rPr>
          <w:rFonts w:hint="eastAsia"/>
        </w:rPr>
        <w:t>独立描述指使用单个文件</w:t>
      </w:r>
      <w:proofErr w:type="spellStart"/>
      <w:r>
        <w:rPr>
          <w:rFonts w:hint="eastAsia"/>
        </w:rPr>
        <w:t>component_config_</w:t>
      </w:r>
      <w:r w:rsidR="00507DB9">
        <w:rPr>
          <w:rFonts w:hint="eastAsia"/>
        </w:rPr>
        <w:t>name</w:t>
      </w:r>
      <w:r>
        <w:rPr>
          <w:rFonts w:hint="eastAsia"/>
        </w:rPr>
        <w:t>.h</w:t>
      </w:r>
      <w:proofErr w:type="spellEnd"/>
      <w:r>
        <w:rPr>
          <w:rFonts w:hint="eastAsia"/>
        </w:rPr>
        <w:t>描述整个组件，适合于大型组件，特别是第三方组件，这种组件由一个目录下的许多文件和子目录组成。</w:t>
      </w:r>
    </w:p>
    <w:p w:rsidR="00310CC4" w:rsidRDefault="00310CC4" w:rsidP="007E0FA6">
      <w:pPr>
        <w:pStyle w:val="a0"/>
      </w:pPr>
      <w:r>
        <w:rPr>
          <w:rFonts w:hint="eastAsia"/>
        </w:rPr>
        <w:t>自描述指的是在每个</w:t>
      </w:r>
      <w:r>
        <w:rPr>
          <w:rFonts w:hint="eastAsia"/>
        </w:rPr>
        <w:t>c</w:t>
      </w:r>
      <w:r>
        <w:rPr>
          <w:rFonts w:hint="eastAsia"/>
        </w:rPr>
        <w:t>文件开头的地方，用特定的注释格式描述和配置该组件</w:t>
      </w:r>
      <w:r w:rsidR="00A717BD">
        <w:rPr>
          <w:rFonts w:hint="eastAsia"/>
        </w:rPr>
        <w:t>，适合由很少文件构成的组件</w:t>
      </w:r>
      <w:r>
        <w:rPr>
          <w:rFonts w:hint="eastAsia"/>
        </w:rPr>
        <w:t>。</w:t>
      </w:r>
    </w:p>
    <w:p w:rsidR="00507072" w:rsidRDefault="00A05F8A" w:rsidP="00787CAB">
      <w:pPr>
        <w:pStyle w:val="a0"/>
      </w:pPr>
      <w:r>
        <w:rPr>
          <w:rFonts w:hint="eastAsia"/>
        </w:rPr>
        <w:t>如果某目录</w:t>
      </w:r>
      <w:r w:rsidR="007E0FA6">
        <w:rPr>
          <w:rFonts w:hint="eastAsia"/>
        </w:rPr>
        <w:t>中</w:t>
      </w:r>
      <w:r>
        <w:rPr>
          <w:rFonts w:hint="eastAsia"/>
        </w:rPr>
        <w:t>有</w:t>
      </w:r>
      <w:proofErr w:type="spellStart"/>
      <w:r>
        <w:rPr>
          <w:rFonts w:hint="eastAsia"/>
        </w:rPr>
        <w:t>component_config_</w:t>
      </w:r>
      <w:r w:rsidR="00507DB9">
        <w:rPr>
          <w:rFonts w:hint="eastAsia"/>
        </w:rPr>
        <w:t>name</w:t>
      </w:r>
      <w:r>
        <w:rPr>
          <w:rFonts w:hint="eastAsia"/>
        </w:rPr>
        <w:t>.h</w:t>
      </w:r>
      <w:proofErr w:type="spellEnd"/>
      <w:r>
        <w:rPr>
          <w:rFonts w:hint="eastAsia"/>
        </w:rPr>
        <w:t>文件，则优先使用，</w:t>
      </w:r>
      <w:r w:rsidR="007E0FA6">
        <w:rPr>
          <w:rFonts w:hint="eastAsia"/>
        </w:rPr>
        <w:t>具体的</w:t>
      </w:r>
      <w:r>
        <w:rPr>
          <w:rFonts w:hint="eastAsia"/>
        </w:rPr>
        <w:t>c</w:t>
      </w:r>
      <w:r>
        <w:rPr>
          <w:rFonts w:hint="eastAsia"/>
        </w:rPr>
        <w:t>文件</w:t>
      </w:r>
      <w:r w:rsidR="007E0FA6">
        <w:rPr>
          <w:rFonts w:hint="eastAsia"/>
        </w:rPr>
        <w:t>，不再自描述</w:t>
      </w:r>
      <w:r>
        <w:rPr>
          <w:rFonts w:hint="eastAsia"/>
        </w:rPr>
        <w:t>。</w:t>
      </w:r>
    </w:p>
    <w:p w:rsidR="005E7F2D" w:rsidRDefault="005E7F2D" w:rsidP="005E7F2D">
      <w:pPr>
        <w:pStyle w:val="a0"/>
        <w:numPr>
          <w:ilvl w:val="0"/>
          <w:numId w:val="52"/>
        </w:numPr>
        <w:ind w:firstLineChars="0"/>
      </w:pPr>
      <w:r>
        <w:rPr>
          <w:rFonts w:hint="eastAsia"/>
        </w:rPr>
        <w:t>.</w:t>
      </w:r>
      <w:r>
        <w:t>c</w:t>
      </w:r>
      <w:r>
        <w:rPr>
          <w:rFonts w:hint="eastAsia"/>
        </w:rPr>
        <w:t>文件中有默认</w:t>
      </w:r>
      <w:r w:rsidR="00A717BD">
        <w:rPr>
          <w:rFonts w:hint="eastAsia"/>
        </w:rPr>
        <w:t>的宏</w:t>
      </w:r>
      <w:r>
        <w:rPr>
          <w:rFonts w:hint="eastAsia"/>
        </w:rPr>
        <w:t>，如果配置文件中没有提供相应</w:t>
      </w:r>
      <w:r w:rsidR="00A717BD">
        <w:rPr>
          <w:rFonts w:hint="eastAsia"/>
        </w:rPr>
        <w:t>宏</w:t>
      </w:r>
      <w:r>
        <w:rPr>
          <w:rFonts w:hint="eastAsia"/>
        </w:rPr>
        <w:t>，则使用默认配置，并在编译时提供告警。</w:t>
      </w:r>
    </w:p>
    <w:p w:rsidR="005E7F2D" w:rsidRDefault="00A717BD" w:rsidP="005E7F2D">
      <w:pPr>
        <w:pStyle w:val="a0"/>
        <w:numPr>
          <w:ilvl w:val="0"/>
          <w:numId w:val="52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只生成一个</w:t>
      </w:r>
      <w:r>
        <w:rPr>
          <w:rFonts w:hint="eastAsia"/>
        </w:rPr>
        <w:t>h</w:t>
      </w:r>
      <w:r>
        <w:rPr>
          <w:rFonts w:hint="eastAsia"/>
        </w:rPr>
        <w:t>文件</w:t>
      </w:r>
      <w:r w:rsidR="005E7F2D">
        <w:rPr>
          <w:rFonts w:hint="eastAsia"/>
        </w:rPr>
        <w:t>，只需要</w:t>
      </w:r>
      <w:r w:rsidR="005E7F2D">
        <w:rPr>
          <w:rFonts w:hint="eastAsia"/>
        </w:rPr>
        <w:t>include</w:t>
      </w:r>
      <w:r w:rsidR="005E7F2D">
        <w:rPr>
          <w:rFonts w:hint="eastAsia"/>
        </w:rPr>
        <w:t>一个文件即可，即使该文件是个空文件，也不影响阅读代码以及编译。</w:t>
      </w:r>
    </w:p>
    <w:p w:rsidR="005E7F2D" w:rsidRDefault="005E7F2D" w:rsidP="005E7F2D">
      <w:pPr>
        <w:pStyle w:val="a0"/>
        <w:numPr>
          <w:ilvl w:val="0"/>
          <w:numId w:val="52"/>
        </w:numPr>
        <w:ind w:firstLineChars="0"/>
      </w:pPr>
      <w:r>
        <w:rPr>
          <w:rFonts w:hint="eastAsia"/>
        </w:rPr>
        <w:t>第三方组件的配置方法，依照其原来的配置方法，</w:t>
      </w:r>
      <w:proofErr w:type="spellStart"/>
      <w:r>
        <w:rPr>
          <w:rFonts w:hint="eastAsia"/>
        </w:rPr>
        <w:t>component_config_</w:t>
      </w:r>
      <w:r w:rsidR="00507DB9">
        <w:rPr>
          <w:rFonts w:hint="eastAsia"/>
        </w:rPr>
        <w:t>name</w:t>
      </w:r>
      <w:r>
        <w:rPr>
          <w:rFonts w:hint="eastAsia"/>
        </w:rPr>
        <w:t>.h</w:t>
      </w:r>
      <w:proofErr w:type="spellEnd"/>
      <w:r>
        <w:rPr>
          <w:rFonts w:hint="eastAsia"/>
        </w:rPr>
        <w:t>文件</w:t>
      </w:r>
      <w:r w:rsidR="00A63E90">
        <w:rPr>
          <w:rFonts w:hint="eastAsia"/>
        </w:rPr>
        <w:t>只描述组件名、依赖关系以及初始化代码等必须的，不做宏配置。（后续会为每一个第三方组件做专用的配置插件）</w:t>
      </w:r>
    </w:p>
    <w:p w:rsidR="00B25080" w:rsidRDefault="007E0FA6" w:rsidP="00300C6A">
      <w:pPr>
        <w:pStyle w:val="a0"/>
      </w:pPr>
      <w:r>
        <w:rPr>
          <w:rFonts w:hint="eastAsia"/>
        </w:rPr>
        <w:t>方案二：</w:t>
      </w:r>
      <w:r w:rsidR="00316194">
        <w:rPr>
          <w:rFonts w:hint="eastAsia"/>
        </w:rPr>
        <w:t>（不取）</w:t>
      </w:r>
    </w:p>
    <w:p w:rsidR="007E0FA6" w:rsidRDefault="007E0FA6" w:rsidP="00787CAB">
      <w:pPr>
        <w:pStyle w:val="a0"/>
      </w:pPr>
      <w:r>
        <w:rPr>
          <w:rFonts w:hint="eastAsia"/>
        </w:rPr>
        <w:t>改进当前</w:t>
      </w:r>
      <w:r>
        <w:rPr>
          <w:rFonts w:hint="eastAsia"/>
        </w:rPr>
        <w:t>xml</w:t>
      </w:r>
      <w:r>
        <w:rPr>
          <w:rFonts w:hint="eastAsia"/>
        </w:rPr>
        <w:t>，一个</w:t>
      </w:r>
      <w:r>
        <w:rPr>
          <w:rFonts w:hint="eastAsia"/>
        </w:rPr>
        <w:t>xml</w:t>
      </w:r>
      <w:r>
        <w:rPr>
          <w:rFonts w:hint="eastAsia"/>
        </w:rPr>
        <w:t>文件可以描述多个组件，每个组件列出该组件包含的</w:t>
      </w:r>
      <w:r>
        <w:rPr>
          <w:rFonts w:hint="eastAsia"/>
        </w:rPr>
        <w:t>c</w:t>
      </w:r>
      <w:r>
        <w:rPr>
          <w:rFonts w:hint="eastAsia"/>
        </w:rPr>
        <w:t>文件。仍然每个</w:t>
      </w:r>
      <w:r>
        <w:rPr>
          <w:rFonts w:hint="eastAsia"/>
        </w:rPr>
        <w:t>xml</w:t>
      </w:r>
      <w:r>
        <w:rPr>
          <w:rFonts w:hint="eastAsia"/>
        </w:rPr>
        <w:t>文件对应一个</w:t>
      </w:r>
      <w:r>
        <w:rPr>
          <w:rFonts w:hint="eastAsia"/>
        </w:rPr>
        <w:t>h</w:t>
      </w:r>
      <w:r>
        <w:rPr>
          <w:rFonts w:hint="eastAsia"/>
        </w:rPr>
        <w:t>文件用于配置组件。问题：</w:t>
      </w:r>
      <w:r w:rsidR="00310CC4">
        <w:rPr>
          <w:rFonts w:hint="eastAsia"/>
        </w:rPr>
        <w:t>文件减少量不显著，且</w:t>
      </w:r>
      <w:r w:rsidR="00310CC4">
        <w:rPr>
          <w:rFonts w:hint="eastAsia"/>
        </w:rPr>
        <w:t>xml</w:t>
      </w:r>
      <w:r w:rsidR="00310CC4">
        <w:rPr>
          <w:rFonts w:hint="eastAsia"/>
        </w:rPr>
        <w:t>、</w:t>
      </w:r>
      <w:r w:rsidR="00310CC4">
        <w:rPr>
          <w:rFonts w:hint="eastAsia"/>
        </w:rPr>
        <w:t>h</w:t>
      </w:r>
      <w:r w:rsidR="00310CC4">
        <w:rPr>
          <w:rFonts w:hint="eastAsia"/>
        </w:rPr>
        <w:t>文件和</w:t>
      </w:r>
      <w:r w:rsidR="00310CC4">
        <w:rPr>
          <w:rFonts w:hint="eastAsia"/>
        </w:rPr>
        <w:t>IDE</w:t>
      </w:r>
      <w:r>
        <w:rPr>
          <w:rFonts w:hint="eastAsia"/>
        </w:rPr>
        <w:t>产生的</w:t>
      </w:r>
      <w:r>
        <w:rPr>
          <w:rFonts w:hint="eastAsia"/>
        </w:rPr>
        <w:t>h</w:t>
      </w:r>
      <w:r>
        <w:rPr>
          <w:rFonts w:hint="eastAsia"/>
        </w:rPr>
        <w:t>文件怎么命名？</w:t>
      </w:r>
    </w:p>
    <w:p w:rsidR="00316194" w:rsidRDefault="00A14404" w:rsidP="00316194">
      <w:pPr>
        <w:pStyle w:val="3"/>
      </w:pPr>
      <w:r>
        <w:t>图形化编辑组件描述信息</w:t>
      </w:r>
    </w:p>
    <w:p w:rsidR="00316194" w:rsidRDefault="00316194" w:rsidP="00787CAB">
      <w:pPr>
        <w:pStyle w:val="a0"/>
      </w:pPr>
      <w:r>
        <w:rPr>
          <w:rFonts w:hint="eastAsia"/>
        </w:rPr>
        <w:t>eclipse</w:t>
      </w:r>
      <w:r>
        <w:rPr>
          <w:rFonts w:hint="eastAsia"/>
        </w:rPr>
        <w:t>中，编辑器界面上，增加一个“</w:t>
      </w:r>
      <w:r>
        <w:rPr>
          <w:rFonts w:hint="eastAsia"/>
        </w:rPr>
        <w:t>CFG</w:t>
      </w:r>
      <w:r>
        <w:rPr>
          <w:rFonts w:hint="eastAsia"/>
        </w:rPr>
        <w:t>”按钮，按下后，弹出界面，用图形化的方式，编辑配置的内容，然后生成配置文本，插入光标所在位置。</w:t>
      </w:r>
    </w:p>
    <w:p w:rsidR="00316194" w:rsidRDefault="00316194" w:rsidP="00787CAB">
      <w:pPr>
        <w:pStyle w:val="a0"/>
      </w:pPr>
      <w:r>
        <w:rPr>
          <w:rFonts w:hint="eastAsia"/>
        </w:rPr>
        <w:lastRenderedPageBreak/>
        <w:t>以“</w:t>
      </w:r>
      <w:r w:rsidRPr="00316194">
        <w:t>//@#$%component configure</w:t>
      </w:r>
      <w:r>
        <w:rPr>
          <w:rFonts w:hint="eastAsia"/>
        </w:rPr>
        <w:t>”和“</w:t>
      </w:r>
      <w:r w:rsidRPr="00316194">
        <w:t>//@#$%component end configure</w:t>
      </w:r>
      <w:r>
        <w:rPr>
          <w:rFonts w:hint="eastAsia"/>
        </w:rPr>
        <w:t>”作为配置代码标识。</w:t>
      </w:r>
    </w:p>
    <w:p w:rsidR="00316194" w:rsidRDefault="00316194" w:rsidP="00787CAB">
      <w:pPr>
        <w:pStyle w:val="a0"/>
      </w:pPr>
      <w:r>
        <w:rPr>
          <w:rFonts w:hint="eastAsia"/>
        </w:rPr>
        <w:t>如果文件中尚无配置标识，按下“</w:t>
      </w:r>
      <w:r>
        <w:rPr>
          <w:rFonts w:hint="eastAsia"/>
        </w:rPr>
        <w:t>CFG</w:t>
      </w:r>
      <w:r>
        <w:rPr>
          <w:rFonts w:hint="eastAsia"/>
        </w:rPr>
        <w:t>”按钮，则用初始值填充编辑界面</w:t>
      </w:r>
      <w:r w:rsidR="00A14404">
        <w:rPr>
          <w:rFonts w:hint="eastAsia"/>
        </w:rPr>
        <w:t>。</w:t>
      </w:r>
    </w:p>
    <w:p w:rsidR="00A14404" w:rsidRPr="00316194" w:rsidRDefault="00A14404" w:rsidP="00787CAB">
      <w:pPr>
        <w:pStyle w:val="a0"/>
      </w:pPr>
      <w:r>
        <w:t>如果文件中已经有配置，则读取并填充到编辑界面，以供修改。</w:t>
      </w:r>
    </w:p>
    <w:p w:rsidR="00316194" w:rsidRPr="00300C6A" w:rsidRDefault="00316194" w:rsidP="00787CAB">
      <w:pPr>
        <w:pStyle w:val="a0"/>
      </w:pPr>
    </w:p>
    <w:p w:rsidR="00B931FB" w:rsidRDefault="00B931FB" w:rsidP="00B931FB">
      <w:pPr>
        <w:pStyle w:val="2"/>
        <w:spacing w:before="62"/>
      </w:pPr>
      <w:r>
        <w:rPr>
          <w:rFonts w:hint="eastAsia"/>
        </w:rPr>
        <w:t>CPU</w:t>
      </w:r>
      <w:r>
        <w:rPr>
          <w:rFonts w:hint="eastAsia"/>
        </w:rPr>
        <w:t>描述</w:t>
      </w:r>
    </w:p>
    <w:p w:rsidR="00340DEA" w:rsidRDefault="00340DEA" w:rsidP="00340DEA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架构与家族目录和文件</w:t>
      </w:r>
    </w:p>
    <w:p w:rsidR="00712828" w:rsidRDefault="00712828" w:rsidP="00712828">
      <w:pPr>
        <w:pStyle w:val="a0"/>
      </w:pPr>
      <w:proofErr w:type="gramStart"/>
      <w:r>
        <w:rPr>
          <w:rFonts w:hint="eastAsia"/>
        </w:rPr>
        <w:t>从系列</w:t>
      </w:r>
      <w:proofErr w:type="gramEnd"/>
      <w:r>
        <w:rPr>
          <w:rFonts w:hint="eastAsia"/>
        </w:rPr>
        <w:t>——具体</w:t>
      </w:r>
      <w:r>
        <w:rPr>
          <w:rFonts w:hint="eastAsia"/>
        </w:rPr>
        <w:t>arch</w:t>
      </w:r>
      <w:r>
        <w:rPr>
          <w:rFonts w:hint="eastAsia"/>
        </w:rPr>
        <w:t>，采用逐级描述模式，系列的描述文件名为</w:t>
      </w:r>
      <w:r>
        <w:rPr>
          <w:rFonts w:hint="eastAsia"/>
        </w:rPr>
        <w:t>arch-serial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arch</w:t>
      </w:r>
      <w:r>
        <w:rPr>
          <w:rFonts w:hint="eastAsia"/>
        </w:rPr>
        <w:t>的描述文件名为</w:t>
      </w:r>
      <w:r>
        <w:rPr>
          <w:rFonts w:hint="eastAsia"/>
        </w:rPr>
        <w:t>arch.xml</w:t>
      </w:r>
      <w:r>
        <w:rPr>
          <w:rFonts w:hint="eastAsia"/>
        </w:rPr>
        <w:t>。</w:t>
      </w:r>
    </w:p>
    <w:p w:rsidR="00AE777C" w:rsidRDefault="00B76EE2" w:rsidP="00712828">
      <w:pPr>
        <w:pStyle w:val="a0"/>
      </w:pPr>
      <w:r>
        <w:rPr>
          <w:rFonts w:hint="eastAsia"/>
        </w:rPr>
        <w:t>xml</w:t>
      </w:r>
      <w:r>
        <w:rPr>
          <w:rFonts w:hint="eastAsia"/>
        </w:rPr>
        <w:t>文件的内容，</w:t>
      </w:r>
      <w:r w:rsidR="00211680">
        <w:rPr>
          <w:rFonts w:hint="eastAsia"/>
        </w:rPr>
        <w:t>要反映出编译器中与</w:t>
      </w:r>
      <w:r w:rsidR="00211680">
        <w:rPr>
          <w:rFonts w:hint="eastAsia"/>
        </w:rPr>
        <w:t>CPU</w:t>
      </w:r>
      <w:r w:rsidR="00211680">
        <w:rPr>
          <w:rFonts w:hint="eastAsia"/>
        </w:rPr>
        <w:t>相关的选项，例如</w:t>
      </w:r>
      <w:r w:rsidR="00211680">
        <w:rPr>
          <w:rFonts w:hint="eastAsia"/>
        </w:rPr>
        <w:t>-march</w:t>
      </w:r>
      <w:r w:rsidR="00211680">
        <w:rPr>
          <w:rFonts w:hint="eastAsia"/>
        </w:rPr>
        <w:t>，</w:t>
      </w:r>
      <w:r w:rsidR="00211680">
        <w:rPr>
          <w:rFonts w:hint="eastAsia"/>
        </w:rPr>
        <w:t>-</w:t>
      </w:r>
      <w:proofErr w:type="spellStart"/>
      <w:r w:rsidR="00211680">
        <w:rPr>
          <w:rFonts w:hint="eastAsia"/>
        </w:rPr>
        <w:t>mcpu</w:t>
      </w:r>
      <w:proofErr w:type="spellEnd"/>
      <w:r w:rsidR="00211680">
        <w:rPr>
          <w:rFonts w:hint="eastAsia"/>
        </w:rPr>
        <w:t>等</w:t>
      </w:r>
      <w:ins w:id="1" w:author="admin" w:date="2018-08-29T18:45:00Z">
        <w:r w:rsidR="006B0287">
          <w:rPr>
            <w:rFonts w:hint="eastAsia"/>
          </w:rPr>
          <w:t>，还要指出工具链名称，一般是在</w:t>
        </w:r>
      </w:ins>
      <w:ins w:id="2" w:author="admin" w:date="2018-08-29T18:46:00Z">
        <w:r w:rsidR="006B0287">
          <w:rPr>
            <w:rFonts w:hint="eastAsia"/>
          </w:rPr>
          <w:t>第一级的</w:t>
        </w:r>
        <w:r w:rsidR="006B0287">
          <w:rPr>
            <w:rFonts w:hint="eastAsia"/>
          </w:rPr>
          <w:t>arch-serial</w:t>
        </w:r>
        <w:r w:rsidR="006B0287">
          <w:t>.</w:t>
        </w:r>
        <w:r w:rsidR="006B0287">
          <w:rPr>
            <w:rFonts w:hint="eastAsia"/>
          </w:rPr>
          <w:t>xml</w:t>
        </w:r>
        <w:r w:rsidR="006B0287">
          <w:rPr>
            <w:rFonts w:hint="eastAsia"/>
          </w:rPr>
          <w:t>中</w:t>
        </w:r>
      </w:ins>
      <w:r w:rsidR="003B4851">
        <w:rPr>
          <w:rFonts w:hint="eastAsia"/>
        </w:rPr>
        <w:t>。</w:t>
      </w:r>
    </w:p>
    <w:p w:rsidR="000C26D4" w:rsidRDefault="00350E70" w:rsidP="00712828">
      <w:pPr>
        <w:pStyle w:val="a0"/>
      </w:pPr>
      <w:r>
        <w:rPr>
          <w:rFonts w:hint="eastAsia"/>
        </w:rPr>
        <w:t>扫描时，直到</w:t>
      </w:r>
      <w:r>
        <w:rPr>
          <w:rFonts w:hint="eastAsia"/>
        </w:rPr>
        <w:t>arch.xml</w:t>
      </w:r>
      <w:r w:rsidR="00316FA8">
        <w:rPr>
          <w:rFonts w:hint="eastAsia"/>
        </w:rPr>
        <w:t>为止，不再扫描子目录。任何路径，除非不出现</w:t>
      </w:r>
      <w:r w:rsidR="00316FA8">
        <w:rPr>
          <w:rFonts w:hint="eastAsia"/>
        </w:rPr>
        <w:t>arch-serial</w:t>
      </w:r>
      <w:r w:rsidR="00316FA8">
        <w:t>.</w:t>
      </w:r>
      <w:r w:rsidR="00316FA8">
        <w:rPr>
          <w:rFonts w:hint="eastAsia"/>
        </w:rPr>
        <w:t>xml</w:t>
      </w:r>
      <w:r w:rsidR="00316FA8">
        <w:rPr>
          <w:rFonts w:hint="eastAsia"/>
        </w:rPr>
        <w:t>，只要出现，则最后必有一个</w:t>
      </w:r>
      <w:r w:rsidR="00316FA8">
        <w:rPr>
          <w:rFonts w:hint="eastAsia"/>
        </w:rPr>
        <w:t>arch.xml</w:t>
      </w:r>
      <w:r w:rsidR="00316FA8">
        <w:rPr>
          <w:rFonts w:hint="eastAsia"/>
        </w:rPr>
        <w:t>文件，否则报错。</w:t>
      </w:r>
    </w:p>
    <w:p w:rsidR="00316FA8" w:rsidRDefault="00316FA8" w:rsidP="00712828">
      <w:pPr>
        <w:pStyle w:val="a0"/>
      </w:pPr>
      <w:r>
        <w:rPr>
          <w:rFonts w:hint="eastAsia"/>
        </w:rPr>
        <w:t>添加编译文件的方法，与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目录相同。</w:t>
      </w:r>
    </w:p>
    <w:p w:rsidR="00B85E00" w:rsidRDefault="00B85E00" w:rsidP="00712828">
      <w:pPr>
        <w:pStyle w:val="a0"/>
      </w:pPr>
      <w:r>
        <w:rPr>
          <w:rFonts w:hint="eastAsia"/>
        </w:rPr>
        <w:t>工程配置界面：</w:t>
      </w:r>
    </w:p>
    <w:p w:rsidR="00B85E00" w:rsidRDefault="00B85E00" w:rsidP="00712828">
      <w:pPr>
        <w:pStyle w:val="a0"/>
      </w:pPr>
      <w:r>
        <w:rPr>
          <w:noProof/>
        </w:rPr>
        <w:drawing>
          <wp:inline distT="0" distB="0" distL="0" distR="0" wp14:anchorId="71B2ED89" wp14:editId="784F9402">
            <wp:extent cx="3719540" cy="17049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540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0" w:rsidRDefault="00B85E00" w:rsidP="00712828">
      <w:pPr>
        <w:pStyle w:val="a0"/>
      </w:pPr>
    </w:p>
    <w:p w:rsidR="000C26D4" w:rsidRDefault="00B85E00" w:rsidP="00712828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配置界面方案</w:t>
      </w:r>
      <w:proofErr w:type="gramStart"/>
      <w:r>
        <w:rPr>
          <w:rFonts w:hint="eastAsia"/>
        </w:rPr>
        <w:t>一</w:t>
      </w:r>
      <w:proofErr w:type="gramEnd"/>
      <w:r w:rsidR="000C26D4">
        <w:rPr>
          <w:rFonts w:hint="eastAsia"/>
        </w:rPr>
        <w:t>：</w:t>
      </w:r>
    </w:p>
    <w:p w:rsidR="000C26D4" w:rsidRDefault="000C26D4" w:rsidP="00712828">
      <w:pPr>
        <w:pStyle w:val="a0"/>
      </w:pPr>
      <w:r>
        <w:rPr>
          <w:noProof/>
        </w:rPr>
        <w:drawing>
          <wp:inline distT="0" distB="0" distL="0" distR="0" wp14:anchorId="28512DFB" wp14:editId="6D5E8E89">
            <wp:extent cx="4314857" cy="281942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6" w:rsidRDefault="00ED1EE6" w:rsidP="00712828">
      <w:pPr>
        <w:pStyle w:val="a0"/>
      </w:pPr>
    </w:p>
    <w:p w:rsidR="00ED1EE6" w:rsidRDefault="00ED1EE6" w:rsidP="00712828">
      <w:pPr>
        <w:pStyle w:val="a0"/>
      </w:pPr>
      <w:r>
        <w:rPr>
          <w:noProof/>
        </w:rPr>
        <w:lastRenderedPageBreak/>
        <w:drawing>
          <wp:inline distT="0" distB="0" distL="0" distR="0" wp14:anchorId="4B45DE2E" wp14:editId="3217D1D1">
            <wp:extent cx="3638577" cy="2819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E6" w:rsidRDefault="00ED1EE6" w:rsidP="00712828">
      <w:pPr>
        <w:pStyle w:val="a0"/>
      </w:pPr>
    </w:p>
    <w:p w:rsidR="00ED1EE6" w:rsidRDefault="00ED1EE6" w:rsidP="00712828">
      <w:pPr>
        <w:pStyle w:val="a0"/>
      </w:pPr>
      <w:r>
        <w:rPr>
          <w:noProof/>
        </w:rPr>
        <w:drawing>
          <wp:inline distT="0" distB="0" distL="0" distR="0" wp14:anchorId="4CB8314A" wp14:editId="49180A70">
            <wp:extent cx="3638577" cy="2819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0" w:rsidRDefault="00B85E00" w:rsidP="00712828">
      <w:pPr>
        <w:pStyle w:val="a0"/>
      </w:pPr>
    </w:p>
    <w:p w:rsidR="00B85E00" w:rsidRDefault="00B85E00" w:rsidP="00712828">
      <w:pPr>
        <w:pStyle w:val="a0"/>
      </w:pPr>
      <w:r>
        <w:rPr>
          <w:rFonts w:hint="eastAsia"/>
        </w:rPr>
        <w:t>方案二：</w:t>
      </w:r>
    </w:p>
    <w:p w:rsidR="00B85E00" w:rsidRPr="00712828" w:rsidRDefault="00B85E00" w:rsidP="00517388">
      <w:pPr>
        <w:pStyle w:val="a0"/>
      </w:pPr>
      <w:r>
        <w:rPr>
          <w:noProof/>
        </w:rPr>
        <w:lastRenderedPageBreak/>
        <w:drawing>
          <wp:inline distT="0" distB="0" distL="0" distR="0" wp14:anchorId="50E86871" wp14:editId="2D9D206D">
            <wp:extent cx="4619659" cy="379097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EA" w:rsidRDefault="00340DEA" w:rsidP="00517388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芯片驱动目录和文件</w:t>
      </w:r>
    </w:p>
    <w:p w:rsidR="00AE1065" w:rsidRDefault="00AE1065" w:rsidP="00AE1065">
      <w:pPr>
        <w:pStyle w:val="a0"/>
      </w:pPr>
      <w:r>
        <w:rPr>
          <w:rFonts w:hint="eastAsia"/>
        </w:rPr>
        <w:t>与创建工程并列，增加“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”菜单项，用于添加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D37677" w:rsidRDefault="00D37677" w:rsidP="0025092C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描述文件放在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路径下相应的</w:t>
      </w:r>
      <w:r>
        <w:rPr>
          <w:rFonts w:hint="eastAsia"/>
        </w:rPr>
        <w:t>CPU</w:t>
      </w:r>
      <w:r>
        <w:rPr>
          <w:rFonts w:hint="eastAsia"/>
        </w:rPr>
        <w:t>目录中</w:t>
      </w:r>
      <w:r w:rsidR="00BB440C">
        <w:rPr>
          <w:rFonts w:hint="eastAsia"/>
        </w:rPr>
        <w:t>，现在许多</w:t>
      </w:r>
      <w:r w:rsidR="00BB440C">
        <w:rPr>
          <w:rFonts w:hint="eastAsia"/>
        </w:rPr>
        <w:t>CPU</w:t>
      </w:r>
      <w:r w:rsidR="00BB440C">
        <w:rPr>
          <w:rFonts w:hint="eastAsia"/>
        </w:rPr>
        <w:t>都是家族化的，同一厂家的同一家族有许多细分型号，同一家族</w:t>
      </w:r>
      <w:r w:rsidR="00BB440C">
        <w:rPr>
          <w:rFonts w:hint="eastAsia"/>
        </w:rPr>
        <w:t>CPU</w:t>
      </w:r>
      <w:r w:rsidR="00BB440C">
        <w:rPr>
          <w:rFonts w:hint="eastAsia"/>
        </w:rPr>
        <w:t>大部分相同，细分型号有些许不同。</w:t>
      </w:r>
    </w:p>
    <w:p w:rsidR="00BB440C" w:rsidRDefault="00BB440C" w:rsidP="0025092C">
      <w:pPr>
        <w:pStyle w:val="a0"/>
      </w:pP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目录下，文件夹也按照家族分级创建，每一级目录，都</w:t>
      </w:r>
      <w:r w:rsidR="0012658F">
        <w:rPr>
          <w:rFonts w:hint="eastAsia"/>
        </w:rPr>
        <w:t>可以</w:t>
      </w:r>
      <w:r>
        <w:rPr>
          <w:rFonts w:hint="eastAsia"/>
        </w:rPr>
        <w:t>放置一个</w:t>
      </w:r>
      <w:proofErr w:type="spellStart"/>
      <w:r w:rsidR="006F1B34">
        <w:rPr>
          <w:rFonts w:hint="eastAsia"/>
        </w:rPr>
        <w:t>cfg</w:t>
      </w:r>
      <w:proofErr w:type="spellEnd"/>
      <w:r>
        <w:rPr>
          <w:rFonts w:hint="eastAsia"/>
        </w:rPr>
        <w:t>文件</w:t>
      </w:r>
      <w:r w:rsidR="0012658F">
        <w:rPr>
          <w:rFonts w:hint="eastAsia"/>
        </w:rPr>
        <w:t>，用于描述相应家族的公共属性，文件命名为“</w:t>
      </w:r>
      <w:proofErr w:type="spellStart"/>
      <w:r w:rsidR="0012658F">
        <w:rPr>
          <w:rFonts w:hint="eastAsia"/>
        </w:rPr>
        <w:t>cpu_</w:t>
      </w:r>
      <w:r w:rsidR="00AE4D4E">
        <w:rPr>
          <w:rFonts w:hint="eastAsia"/>
        </w:rPr>
        <w:t>group</w:t>
      </w:r>
      <w:proofErr w:type="spellEnd"/>
      <w:r w:rsidR="0012658F">
        <w:rPr>
          <w:rFonts w:hint="eastAsia"/>
        </w:rPr>
        <w:t>_ name</w:t>
      </w:r>
      <w:r w:rsidR="0012658F">
        <w:t>.</w:t>
      </w:r>
      <w:r w:rsidR="006F1B34" w:rsidRPr="006F1B34">
        <w:rPr>
          <w:rFonts w:hint="eastAsia"/>
        </w:rPr>
        <w:t xml:space="preserve"> </w:t>
      </w:r>
      <w:proofErr w:type="spellStart"/>
      <w:r w:rsidR="006F1B34">
        <w:rPr>
          <w:rFonts w:hint="eastAsia"/>
        </w:rPr>
        <w:t>cfg</w:t>
      </w:r>
      <w:proofErr w:type="spellEnd"/>
      <w:r w:rsidR="0012658F">
        <w:rPr>
          <w:rFonts w:hint="eastAsia"/>
        </w:rPr>
        <w:t>”。到具体芯片型号目录，放置一个文件名为“</w:t>
      </w:r>
      <w:proofErr w:type="spellStart"/>
      <w:r w:rsidR="0012658F">
        <w:rPr>
          <w:rFonts w:hint="eastAsia"/>
        </w:rPr>
        <w:t>cpu_cpuname</w:t>
      </w:r>
      <w:proofErr w:type="spellEnd"/>
      <w:r w:rsidR="0012658F">
        <w:t>.</w:t>
      </w:r>
      <w:r w:rsidR="006F1B34" w:rsidRPr="006F1B34">
        <w:rPr>
          <w:rFonts w:hint="eastAsia"/>
        </w:rPr>
        <w:t xml:space="preserve"> </w:t>
      </w:r>
      <w:proofErr w:type="spellStart"/>
      <w:r w:rsidR="006F1B34">
        <w:rPr>
          <w:rFonts w:hint="eastAsia"/>
        </w:rPr>
        <w:t>cfg</w:t>
      </w:r>
      <w:proofErr w:type="spellEnd"/>
      <w:r w:rsidR="0012658F">
        <w:rPr>
          <w:rFonts w:hint="eastAsia"/>
        </w:rPr>
        <w:t>”</w:t>
      </w:r>
      <w:r w:rsidR="00E11CE4">
        <w:rPr>
          <w:rFonts w:hint="eastAsia"/>
        </w:rPr>
        <w:t>，</w:t>
      </w:r>
      <w:proofErr w:type="spellStart"/>
      <w:r w:rsidR="0012658F">
        <w:rPr>
          <w:rFonts w:hint="eastAsia"/>
        </w:rPr>
        <w:t>cpuname</w:t>
      </w:r>
      <w:proofErr w:type="spellEnd"/>
      <w:r w:rsidR="0012658F">
        <w:rPr>
          <w:rFonts w:hint="eastAsia"/>
        </w:rPr>
        <w:t>即厂家命名的</w:t>
      </w:r>
      <w:r w:rsidR="0012658F">
        <w:rPr>
          <w:rFonts w:hint="eastAsia"/>
        </w:rPr>
        <w:t>CPU</w:t>
      </w:r>
      <w:r w:rsidR="0012658F">
        <w:rPr>
          <w:rFonts w:hint="eastAsia"/>
        </w:rPr>
        <w:t>型号，不理会只跟封装和温度范围等与软件无关的部分后缀</w:t>
      </w:r>
      <w:r>
        <w:rPr>
          <w:rFonts w:hint="eastAsia"/>
        </w:rPr>
        <w:t>。</w:t>
      </w:r>
      <w:r w:rsidR="00A2129E">
        <w:rPr>
          <w:rFonts w:hint="eastAsia"/>
        </w:rPr>
        <w:t>命名示例：</w:t>
      </w:r>
    </w:p>
    <w:p w:rsidR="00A2129E" w:rsidRDefault="00A2129E" w:rsidP="0025092C">
      <w:pPr>
        <w:pStyle w:val="a0"/>
      </w:pPr>
      <w:r>
        <w:rPr>
          <w:rFonts w:hint="eastAsia"/>
        </w:rPr>
        <w:t>有目录“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/stm32/stm32f7/stm32f767</w:t>
      </w:r>
      <w:r>
        <w:t>/</w:t>
      </w:r>
      <w:r>
        <w:rPr>
          <w:rFonts w:hint="eastAsia"/>
        </w:rPr>
        <w:t>”，则：</w:t>
      </w:r>
    </w:p>
    <w:p w:rsidR="00A2129E" w:rsidRDefault="00A2129E" w:rsidP="00A2129E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/stm32/</w:t>
      </w:r>
      <w:r>
        <w:rPr>
          <w:rFonts w:hint="eastAsia"/>
        </w:rPr>
        <w:t>”下，有文件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_</w:t>
      </w:r>
      <w:r w:rsidR="00300BF5" w:rsidRPr="00300BF5">
        <w:rPr>
          <w:rFonts w:hint="eastAsia"/>
        </w:rPr>
        <w:t xml:space="preserve"> </w:t>
      </w:r>
      <w:r w:rsidR="00300BF5">
        <w:rPr>
          <w:rFonts w:hint="eastAsia"/>
        </w:rPr>
        <w:t>group</w:t>
      </w:r>
      <w:r>
        <w:rPr>
          <w:rFonts w:hint="eastAsia"/>
        </w:rPr>
        <w:t>_ stm32</w:t>
      </w:r>
      <w:r>
        <w:t>.</w:t>
      </w:r>
      <w:r w:rsidR="006F1B34" w:rsidRPr="006F1B34">
        <w:rPr>
          <w:rFonts w:hint="eastAsia"/>
        </w:rPr>
        <w:t xml:space="preserve"> </w:t>
      </w:r>
      <w:proofErr w:type="spellStart"/>
      <w:r w:rsidR="006F1B34">
        <w:rPr>
          <w:rFonts w:hint="eastAsia"/>
        </w:rPr>
        <w:t>cfg</w:t>
      </w:r>
      <w:proofErr w:type="spellEnd"/>
      <w:r>
        <w:rPr>
          <w:rFonts w:hint="eastAsia"/>
        </w:rPr>
        <w:t>文件</w:t>
      </w:r>
      <w:r w:rsidR="00384072">
        <w:rPr>
          <w:rFonts w:hint="eastAsia"/>
        </w:rPr>
        <w:t>，描写所有</w:t>
      </w:r>
      <w:r w:rsidR="00384072">
        <w:rPr>
          <w:rFonts w:hint="eastAsia"/>
        </w:rPr>
        <w:t>stm</w:t>
      </w:r>
      <w:r w:rsidR="00384072">
        <w:t>32</w:t>
      </w:r>
      <w:r w:rsidR="00384072">
        <w:rPr>
          <w:rFonts w:hint="eastAsia"/>
        </w:rPr>
        <w:t>的公共特征。</w:t>
      </w:r>
    </w:p>
    <w:p w:rsidR="00A2129E" w:rsidRDefault="00A2129E" w:rsidP="00A2129E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/stm32/</w:t>
      </w:r>
      <w:r w:rsidRPr="00A2129E">
        <w:rPr>
          <w:rFonts w:hint="eastAsia"/>
        </w:rPr>
        <w:t xml:space="preserve"> </w:t>
      </w:r>
      <w:r>
        <w:rPr>
          <w:rFonts w:hint="eastAsia"/>
        </w:rPr>
        <w:t>stm32f7/</w:t>
      </w:r>
      <w:r>
        <w:rPr>
          <w:rFonts w:hint="eastAsia"/>
        </w:rPr>
        <w:t>”</w:t>
      </w:r>
      <w:r w:rsidR="00384072" w:rsidRPr="00384072">
        <w:rPr>
          <w:rFonts w:hint="eastAsia"/>
        </w:rPr>
        <w:t xml:space="preserve"> </w:t>
      </w:r>
      <w:r w:rsidR="00384072">
        <w:rPr>
          <w:rFonts w:hint="eastAsia"/>
        </w:rPr>
        <w:t>，有文件</w:t>
      </w:r>
      <w:proofErr w:type="spellStart"/>
      <w:r w:rsidR="00384072">
        <w:rPr>
          <w:rFonts w:hint="eastAsia"/>
        </w:rPr>
        <w:t>cpu</w:t>
      </w:r>
      <w:proofErr w:type="spellEnd"/>
      <w:r w:rsidR="00384072">
        <w:rPr>
          <w:rFonts w:hint="eastAsia"/>
        </w:rPr>
        <w:t>_</w:t>
      </w:r>
      <w:r w:rsidR="00300BF5" w:rsidRPr="00300BF5">
        <w:rPr>
          <w:rFonts w:hint="eastAsia"/>
        </w:rPr>
        <w:t xml:space="preserve"> </w:t>
      </w:r>
      <w:r w:rsidR="00300BF5">
        <w:rPr>
          <w:rFonts w:hint="eastAsia"/>
        </w:rPr>
        <w:t>group</w:t>
      </w:r>
      <w:r w:rsidR="00384072">
        <w:rPr>
          <w:rFonts w:hint="eastAsia"/>
        </w:rPr>
        <w:t>_ stm32f7</w:t>
      </w:r>
      <w:r w:rsidR="00384072">
        <w:t>.</w:t>
      </w:r>
      <w:r w:rsidR="006F1B34" w:rsidRPr="006F1B34">
        <w:rPr>
          <w:rFonts w:hint="eastAsia"/>
        </w:rPr>
        <w:t xml:space="preserve"> </w:t>
      </w:r>
      <w:proofErr w:type="spellStart"/>
      <w:r w:rsidR="006F1B34">
        <w:rPr>
          <w:rFonts w:hint="eastAsia"/>
        </w:rPr>
        <w:t>cfg</w:t>
      </w:r>
      <w:proofErr w:type="spellEnd"/>
      <w:r w:rsidR="00384072">
        <w:rPr>
          <w:rFonts w:hint="eastAsia"/>
        </w:rPr>
        <w:t>文件，描写所有</w:t>
      </w:r>
      <w:r w:rsidR="00384072">
        <w:rPr>
          <w:rFonts w:hint="eastAsia"/>
        </w:rPr>
        <w:t>stm</w:t>
      </w:r>
      <w:r w:rsidR="00384072">
        <w:t>32</w:t>
      </w:r>
      <w:r w:rsidR="00384072">
        <w:rPr>
          <w:rFonts w:hint="eastAsia"/>
        </w:rPr>
        <w:t>f7</w:t>
      </w:r>
      <w:r w:rsidR="00384072">
        <w:rPr>
          <w:rFonts w:hint="eastAsia"/>
        </w:rPr>
        <w:t>的公共特征。</w:t>
      </w:r>
    </w:p>
    <w:p w:rsidR="00A2129E" w:rsidRDefault="00A2129E" w:rsidP="00A2129E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/stm32/</w:t>
      </w:r>
      <w:r w:rsidRPr="00A2129E">
        <w:rPr>
          <w:rFonts w:hint="eastAsia"/>
        </w:rPr>
        <w:t xml:space="preserve"> </w:t>
      </w:r>
      <w:r w:rsidR="00E11CE4" w:rsidRPr="00E11CE4">
        <w:t>stm32f7/</w:t>
      </w:r>
      <w:r>
        <w:rPr>
          <w:rFonts w:hint="eastAsia"/>
        </w:rPr>
        <w:t>stm32f767</w:t>
      </w:r>
      <w:r>
        <w:t>/</w:t>
      </w:r>
      <w:r>
        <w:rPr>
          <w:rFonts w:hint="eastAsia"/>
        </w:rPr>
        <w:t>”</w:t>
      </w:r>
      <w:r w:rsidR="00384072" w:rsidRPr="00384072">
        <w:rPr>
          <w:rFonts w:hint="eastAsia"/>
        </w:rPr>
        <w:t xml:space="preserve"> </w:t>
      </w:r>
      <w:r w:rsidR="00384072">
        <w:rPr>
          <w:rFonts w:hint="eastAsia"/>
        </w:rPr>
        <w:t>，有文件</w:t>
      </w:r>
      <w:proofErr w:type="spellStart"/>
      <w:r w:rsidR="00384072">
        <w:rPr>
          <w:rFonts w:hint="eastAsia"/>
        </w:rPr>
        <w:t>cpu</w:t>
      </w:r>
      <w:proofErr w:type="spellEnd"/>
      <w:r w:rsidR="00384072">
        <w:rPr>
          <w:rFonts w:hint="eastAsia"/>
        </w:rPr>
        <w:t>_ stm32f</w:t>
      </w:r>
      <w:r w:rsidR="00384072">
        <w:t>767.</w:t>
      </w:r>
      <w:r w:rsidR="006F1B34" w:rsidRPr="006F1B34">
        <w:rPr>
          <w:rFonts w:hint="eastAsia"/>
        </w:rPr>
        <w:t xml:space="preserve"> </w:t>
      </w:r>
      <w:proofErr w:type="spellStart"/>
      <w:r w:rsidR="006F1B34">
        <w:rPr>
          <w:rFonts w:hint="eastAsia"/>
        </w:rPr>
        <w:t>cfg</w:t>
      </w:r>
      <w:proofErr w:type="spellEnd"/>
      <w:r w:rsidR="00384072">
        <w:rPr>
          <w:rFonts w:hint="eastAsia"/>
        </w:rPr>
        <w:t>文件，描写所有</w:t>
      </w:r>
      <w:r w:rsidR="00384072">
        <w:rPr>
          <w:rFonts w:hint="eastAsia"/>
        </w:rPr>
        <w:t>stm</w:t>
      </w:r>
      <w:r w:rsidR="00384072">
        <w:t>32</w:t>
      </w:r>
      <w:r w:rsidR="00384072">
        <w:rPr>
          <w:rFonts w:hint="eastAsia"/>
        </w:rPr>
        <w:t>f767</w:t>
      </w:r>
      <w:r w:rsidR="00384072">
        <w:rPr>
          <w:rFonts w:hint="eastAsia"/>
        </w:rPr>
        <w:t>的公共特征。注意文件名中没有“</w:t>
      </w:r>
      <w:r w:rsidR="00300BF5">
        <w:rPr>
          <w:rFonts w:hint="eastAsia"/>
        </w:rPr>
        <w:t>group</w:t>
      </w:r>
      <w:r w:rsidR="00384072">
        <w:rPr>
          <w:rFonts w:hint="eastAsia"/>
        </w:rPr>
        <w:t>”。</w:t>
      </w:r>
    </w:p>
    <w:p w:rsidR="00CE33BB" w:rsidRDefault="00CE33BB" w:rsidP="00A2129E">
      <w:pPr>
        <w:pStyle w:val="a0"/>
      </w:pPr>
      <w:r>
        <w:rPr>
          <w:rFonts w:hint="eastAsia"/>
        </w:rPr>
        <w:t>除了列举部分公共的属性外，还要能在界面中添加新属性。</w:t>
      </w:r>
    </w:p>
    <w:p w:rsidR="0025092C" w:rsidRPr="0025092C" w:rsidRDefault="0025092C" w:rsidP="0025092C">
      <w:pPr>
        <w:pStyle w:val="a0"/>
      </w:pPr>
      <w:r>
        <w:rPr>
          <w:rFonts w:hint="eastAsia"/>
        </w:rPr>
        <w:t>包含以下内容：</w:t>
      </w:r>
    </w:p>
    <w:p w:rsidR="007A7B8F" w:rsidRDefault="007A7B8F" w:rsidP="007A7B8F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核数量</w:t>
      </w:r>
    </w:p>
    <w:p w:rsidR="00D37677" w:rsidRDefault="00D37677" w:rsidP="008A38A6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多核</w:t>
      </w:r>
      <w:proofErr w:type="gramStart"/>
      <w:r>
        <w:rPr>
          <w:rFonts w:hint="eastAsia"/>
        </w:rPr>
        <w:t>公共</w:t>
      </w:r>
      <w:r w:rsidR="007A7B8F">
        <w:rPr>
          <w:rFonts w:hint="eastAsia"/>
        </w:rPr>
        <w:t>能</w:t>
      </w:r>
      <w:proofErr w:type="gramEnd"/>
      <w:r w:rsidR="007A7B8F">
        <w:rPr>
          <w:rFonts w:hint="eastAsia"/>
        </w:rPr>
        <w:t>访问</w:t>
      </w:r>
      <w:r>
        <w:rPr>
          <w:rFonts w:hint="eastAsia"/>
        </w:rPr>
        <w:t>的存储器（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）</w:t>
      </w:r>
      <w:r w:rsidR="007A7B8F">
        <w:rPr>
          <w:rFonts w:hint="eastAsia"/>
        </w:rPr>
        <w:t>地址及容量</w:t>
      </w:r>
    </w:p>
    <w:p w:rsidR="008A38A6" w:rsidRDefault="008A38A6" w:rsidP="008A38A6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核的内核和</w:t>
      </w:r>
      <w:r w:rsidR="00D37677">
        <w:rPr>
          <w:rFonts w:hint="eastAsia"/>
        </w:rPr>
        <w:t>架构（每个核都要单独描述，因为有异构的）</w:t>
      </w:r>
    </w:p>
    <w:p w:rsidR="00D37677" w:rsidRDefault="00D37677" w:rsidP="00D376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核私有的存储器（一般是</w:t>
      </w:r>
      <w:r>
        <w:rPr>
          <w:rFonts w:hint="eastAsia"/>
        </w:rPr>
        <w:t>ram</w:t>
      </w:r>
      <w:r>
        <w:rPr>
          <w:rFonts w:hint="eastAsia"/>
        </w:rPr>
        <w:t>）</w:t>
      </w:r>
      <w:r w:rsidR="007A7B8F">
        <w:rPr>
          <w:rFonts w:hint="eastAsia"/>
        </w:rPr>
        <w:t>的地址和容量</w:t>
      </w:r>
    </w:p>
    <w:p w:rsidR="00D37677" w:rsidRDefault="007A7B8F" w:rsidP="00D376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其他需要的内容。</w:t>
      </w:r>
    </w:p>
    <w:p w:rsidR="007A7140" w:rsidRDefault="007A7140" w:rsidP="007A7140">
      <w:pPr>
        <w:pStyle w:val="2"/>
        <w:spacing w:before="62"/>
      </w:pPr>
      <w:r>
        <w:rPr>
          <w:rFonts w:hint="eastAsia"/>
        </w:rPr>
        <w:t>板件描述</w:t>
      </w:r>
    </w:p>
    <w:p w:rsidR="00AE1065" w:rsidRDefault="00AE1065" w:rsidP="00AE1065">
      <w:pPr>
        <w:pStyle w:val="a0"/>
      </w:pPr>
      <w:r>
        <w:rPr>
          <w:rFonts w:hint="eastAsia"/>
        </w:rPr>
        <w:t>与创建工程并列，增加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board</w:t>
      </w:r>
      <w:r>
        <w:rPr>
          <w:rFonts w:hint="eastAsia"/>
        </w:rPr>
        <w:t>”菜单项，用于添加板件。</w:t>
      </w:r>
    </w:p>
    <w:p w:rsidR="00C01D15" w:rsidRDefault="00C01D15" w:rsidP="00C01D15">
      <w:pPr>
        <w:pStyle w:val="a0"/>
      </w:pPr>
      <w:r>
        <w:rPr>
          <w:rFonts w:hint="eastAsia"/>
        </w:rPr>
        <w:lastRenderedPageBreak/>
        <w:t>创建新板件时，如果要创建新</w:t>
      </w:r>
      <w:r>
        <w:rPr>
          <w:rFonts w:hint="eastAsia"/>
        </w:rPr>
        <w:t>CPU</w:t>
      </w:r>
      <w:r>
        <w:rPr>
          <w:rFonts w:hint="eastAsia"/>
        </w:rPr>
        <w:t>的，调用“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”菜单命令。</w:t>
      </w:r>
    </w:p>
    <w:p w:rsidR="007A7B8F" w:rsidRDefault="00650882" w:rsidP="008245D6">
      <w:pPr>
        <w:pStyle w:val="a0"/>
      </w:pPr>
      <w:r>
        <w:rPr>
          <w:rFonts w:hint="eastAsia"/>
        </w:rPr>
        <w:t>板件描述</w:t>
      </w:r>
      <w:r w:rsidR="007A7B8F">
        <w:rPr>
          <w:rFonts w:hint="eastAsia"/>
        </w:rPr>
        <w:t>放在板件目录下，</w:t>
      </w:r>
      <w:r w:rsidR="00947125">
        <w:rPr>
          <w:rFonts w:hint="eastAsia"/>
        </w:rPr>
        <w:t>以“</w:t>
      </w:r>
      <w:r w:rsidR="00947125">
        <w:rPr>
          <w:rFonts w:hint="eastAsia"/>
        </w:rPr>
        <w:t>board_</w:t>
      </w:r>
      <w:r w:rsidR="00947125">
        <w:rPr>
          <w:rFonts w:hint="eastAsia"/>
        </w:rPr>
        <w:t>”开头的</w:t>
      </w:r>
      <w:r w:rsidR="00947125">
        <w:rPr>
          <w:rFonts w:hint="eastAsia"/>
        </w:rPr>
        <w:t>xml</w:t>
      </w:r>
      <w:r w:rsidR="00947125">
        <w:rPr>
          <w:rFonts w:hint="eastAsia"/>
        </w:rPr>
        <w:t>文件</w:t>
      </w:r>
      <w:r w:rsidR="0025355D">
        <w:rPr>
          <w:rFonts w:hint="eastAsia"/>
        </w:rPr>
        <w:t>，描述内容：</w:t>
      </w:r>
    </w:p>
    <w:p w:rsidR="0020025C" w:rsidRDefault="0020025C" w:rsidP="0020025C">
      <w:pPr>
        <w:pStyle w:val="a0"/>
        <w:numPr>
          <w:ilvl w:val="0"/>
          <w:numId w:val="41"/>
        </w:numPr>
        <w:ind w:firstLineChars="0"/>
      </w:pPr>
      <w:r>
        <w:rPr>
          <w:rFonts w:hint="eastAsia"/>
        </w:rPr>
        <w:t>板件名称，一般与目录名相同。</w:t>
      </w:r>
    </w:p>
    <w:p w:rsidR="00AC3B9A" w:rsidRDefault="00AC3B9A" w:rsidP="0020025C">
      <w:pPr>
        <w:pStyle w:val="a0"/>
        <w:numPr>
          <w:ilvl w:val="0"/>
          <w:numId w:val="41"/>
        </w:numPr>
        <w:ind w:firstLineChars="0"/>
      </w:pPr>
      <w:r>
        <w:rPr>
          <w:rFonts w:hint="eastAsia"/>
        </w:rPr>
        <w:t>主时钟</w:t>
      </w:r>
      <w:r w:rsidR="00452E8F">
        <w:rPr>
          <w:rFonts w:hint="eastAsia"/>
        </w:rPr>
        <w:t>晶振</w:t>
      </w:r>
      <w:r>
        <w:rPr>
          <w:rFonts w:hint="eastAsia"/>
        </w:rPr>
        <w:t>频率、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时钟频率（可以无）</w:t>
      </w:r>
    </w:p>
    <w:p w:rsidR="0020025C" w:rsidRDefault="0020025C" w:rsidP="0020025C">
      <w:pPr>
        <w:pStyle w:val="a0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板载存储器</w:t>
      </w:r>
      <w:proofErr w:type="gramEnd"/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）地址及容量，不含</w:t>
      </w:r>
      <w:r>
        <w:rPr>
          <w:rFonts w:hint="eastAsia"/>
        </w:rPr>
        <w:t>CPU</w:t>
      </w:r>
      <w:r>
        <w:rPr>
          <w:rFonts w:hint="eastAsia"/>
        </w:rPr>
        <w:t>内部的。</w:t>
      </w:r>
    </w:p>
    <w:p w:rsidR="0020025C" w:rsidRDefault="0020025C" w:rsidP="0020025C">
      <w:pPr>
        <w:pStyle w:val="a0"/>
        <w:numPr>
          <w:ilvl w:val="0"/>
          <w:numId w:val="4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名字，必须与“</w:t>
      </w:r>
      <w:r>
        <w:rPr>
          <w:rFonts w:hint="eastAsia"/>
        </w:rPr>
        <w:t>CPU</w:t>
      </w:r>
      <w:r>
        <w:rPr>
          <w:rFonts w:hint="eastAsia"/>
        </w:rPr>
        <w:t>描述”节中的</w:t>
      </w:r>
      <w:r w:rsidR="005264A2">
        <w:rPr>
          <w:rFonts w:hint="eastAsia"/>
        </w:rPr>
        <w:t>“</w:t>
      </w:r>
      <w:r w:rsidR="005264A2">
        <w:rPr>
          <w:rFonts w:hint="eastAsia"/>
        </w:rPr>
        <w:t>cpu_cpuname</w:t>
      </w:r>
      <w:r w:rsidR="005264A2">
        <w:t>.xml</w:t>
      </w:r>
      <w:r w:rsidR="005264A2">
        <w:rPr>
          <w:rFonts w:hint="eastAsia"/>
        </w:rPr>
        <w:t>”</w:t>
      </w:r>
      <w:r>
        <w:rPr>
          <w:rFonts w:hint="eastAsia"/>
        </w:rPr>
        <w:t>对应。如果是多</w:t>
      </w:r>
      <w:r>
        <w:rPr>
          <w:rFonts w:hint="eastAsia"/>
        </w:rPr>
        <w:t>CPU</w:t>
      </w:r>
      <w:r>
        <w:rPr>
          <w:rFonts w:hint="eastAsia"/>
        </w:rPr>
        <w:t>板件，把所有</w:t>
      </w:r>
      <w:r>
        <w:rPr>
          <w:rFonts w:hint="eastAsia"/>
        </w:rPr>
        <w:t>CPU</w:t>
      </w:r>
      <w:r>
        <w:rPr>
          <w:rFonts w:hint="eastAsia"/>
        </w:rPr>
        <w:t>都列出来。</w:t>
      </w:r>
    </w:p>
    <w:p w:rsidR="00A93517" w:rsidRDefault="00A93517" w:rsidP="0020025C">
      <w:pPr>
        <w:pStyle w:val="a0"/>
        <w:numPr>
          <w:ilvl w:val="0"/>
          <w:numId w:val="41"/>
        </w:numPr>
        <w:ind w:firstLineChars="0"/>
      </w:pPr>
      <w:r>
        <w:rPr>
          <w:rFonts w:hint="eastAsia"/>
        </w:rPr>
        <w:t>按每个</w:t>
      </w:r>
      <w:r>
        <w:rPr>
          <w:rFonts w:hint="eastAsia"/>
        </w:rPr>
        <w:t>CPU</w:t>
      </w:r>
      <w:r>
        <w:rPr>
          <w:rFonts w:hint="eastAsia"/>
        </w:rPr>
        <w:t>：</w:t>
      </w:r>
    </w:p>
    <w:p w:rsidR="00A93517" w:rsidRDefault="00A93517" w:rsidP="00A93517">
      <w:pPr>
        <w:pStyle w:val="a0"/>
        <w:numPr>
          <w:ilvl w:val="1"/>
          <w:numId w:val="41"/>
        </w:numPr>
        <w:ind w:firstLineChars="0"/>
      </w:pPr>
      <w:r>
        <w:rPr>
          <w:rFonts w:hint="eastAsia"/>
        </w:rPr>
        <w:t>列出该板件实际引出的片内外设</w:t>
      </w:r>
      <w:r w:rsidR="00AE1065">
        <w:rPr>
          <w:rFonts w:hint="eastAsia"/>
        </w:rPr>
        <w:t>组件名</w:t>
      </w:r>
      <w:r w:rsidR="00E11CE4">
        <w:rPr>
          <w:rFonts w:hint="eastAsia"/>
        </w:rPr>
        <w:t>，必须是该</w:t>
      </w:r>
      <w:r w:rsidR="00E11CE4">
        <w:rPr>
          <w:rFonts w:hint="eastAsia"/>
        </w:rPr>
        <w:t>CPU</w:t>
      </w:r>
      <w:r w:rsidR="00E11CE4">
        <w:rPr>
          <w:rFonts w:hint="eastAsia"/>
        </w:rPr>
        <w:t>目录下的组件名。</w:t>
      </w:r>
    </w:p>
    <w:p w:rsidR="00AE1065" w:rsidRDefault="009B3F26" w:rsidP="00A93517">
      <w:pPr>
        <w:pStyle w:val="a0"/>
        <w:numPr>
          <w:ilvl w:val="1"/>
          <w:numId w:val="41"/>
        </w:numPr>
        <w:ind w:firstLineChars="0"/>
      </w:pPr>
      <w:r>
        <w:rPr>
          <w:rFonts w:hint="eastAsia"/>
        </w:rPr>
        <w:t>列出该</w:t>
      </w:r>
      <w:r>
        <w:rPr>
          <w:rFonts w:hint="eastAsia"/>
        </w:rPr>
        <w:t>CPU</w:t>
      </w:r>
      <w:r>
        <w:rPr>
          <w:rFonts w:hint="eastAsia"/>
        </w:rPr>
        <w:t>连接的</w:t>
      </w:r>
      <w:r>
        <w:rPr>
          <w:rFonts w:hint="eastAsia"/>
        </w:rPr>
        <w:t>chip</w:t>
      </w:r>
      <w:r w:rsidR="00C01D15">
        <w:t xml:space="preserve"> </w:t>
      </w:r>
      <w:r w:rsidR="00C01D15">
        <w:rPr>
          <w:rFonts w:hint="eastAsia"/>
        </w:rPr>
        <w:t>驱动组件名。</w:t>
      </w:r>
    </w:p>
    <w:p w:rsidR="00A84A9E" w:rsidRDefault="00196AF2" w:rsidP="00A84A9E">
      <w:pPr>
        <w:pStyle w:val="2"/>
        <w:spacing w:before="62"/>
      </w:pPr>
      <w:bookmarkStart w:id="3" w:name="_Ref510098298"/>
      <w:r>
        <w:rPr>
          <w:rFonts w:hint="eastAsia"/>
        </w:rPr>
        <w:t>扫描板件和</w:t>
      </w:r>
      <w:r>
        <w:rPr>
          <w:rFonts w:hint="eastAsia"/>
        </w:rPr>
        <w:t>CPU</w:t>
      </w:r>
      <w:r>
        <w:rPr>
          <w:rFonts w:hint="eastAsia"/>
        </w:rPr>
        <w:t>信息</w:t>
      </w:r>
      <w:bookmarkEnd w:id="3"/>
    </w:p>
    <w:p w:rsidR="00C01D15" w:rsidRDefault="00C01D15" w:rsidP="007F2D31">
      <w:pPr>
        <w:pStyle w:val="a0"/>
      </w:pP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和板件选定后</w:t>
      </w:r>
      <w:r w:rsidR="006A2A92">
        <w:rPr>
          <w:rFonts w:hint="eastAsia"/>
        </w:rPr>
        <w:t>，</w:t>
      </w:r>
      <w:proofErr w:type="gramStart"/>
      <w:r w:rsidR="006A2A92">
        <w:rPr>
          <w:rFonts w:hint="eastAsia"/>
        </w:rPr>
        <w:t>依以下</w:t>
      </w:r>
      <w:proofErr w:type="gramEnd"/>
      <w:r w:rsidR="006A2A92">
        <w:rPr>
          <w:rFonts w:hint="eastAsia"/>
        </w:rPr>
        <w:t>步骤可得到创建工程所需的硬件信息。</w:t>
      </w:r>
    </w:p>
    <w:p w:rsidR="00434179" w:rsidRDefault="00434179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扫描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目录，</w:t>
      </w:r>
      <w:r w:rsidR="005264A2">
        <w:rPr>
          <w:rFonts w:hint="eastAsia"/>
        </w:rPr>
        <w:t>在名字为</w:t>
      </w:r>
      <w:r w:rsidR="003C3011">
        <w:rPr>
          <w:rFonts w:hint="eastAsia"/>
        </w:rPr>
        <w:t>“</w:t>
      </w:r>
      <w:r w:rsidR="003C3011">
        <w:rPr>
          <w:rFonts w:hint="eastAsia"/>
        </w:rPr>
        <w:t>cpu_cpuname</w:t>
      </w:r>
      <w:r w:rsidR="003C3011">
        <w:t>.</w:t>
      </w:r>
      <w:r w:rsidR="005264A2">
        <w:t>xml</w:t>
      </w:r>
      <w:r w:rsidR="003C3011">
        <w:rPr>
          <w:rFonts w:hint="eastAsia"/>
        </w:rPr>
        <w:t>”</w:t>
      </w:r>
      <w:r w:rsidR="005264A2">
        <w:rPr>
          <w:rFonts w:hint="eastAsia"/>
        </w:rPr>
        <w:t>的文件中，找到所选择的</w:t>
      </w:r>
      <w:r w:rsidR="005264A2">
        <w:rPr>
          <w:rFonts w:hint="eastAsia"/>
        </w:rPr>
        <w:t>CPU</w:t>
      </w:r>
      <w:r w:rsidR="005264A2">
        <w:rPr>
          <w:rFonts w:hint="eastAsia"/>
        </w:rPr>
        <w:t>对应的</w:t>
      </w:r>
      <w:r w:rsidR="005264A2">
        <w:rPr>
          <w:rFonts w:hint="eastAsia"/>
        </w:rPr>
        <w:t>xml</w:t>
      </w:r>
      <w:r w:rsidR="005264A2">
        <w:rPr>
          <w:rFonts w:hint="eastAsia"/>
        </w:rPr>
        <w:t>文件。</w:t>
      </w:r>
    </w:p>
    <w:p w:rsidR="005264A2" w:rsidRDefault="005264A2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从该</w:t>
      </w:r>
      <w:r>
        <w:rPr>
          <w:rFonts w:hint="eastAsia"/>
        </w:rPr>
        <w:t>xml</w:t>
      </w:r>
      <w:r>
        <w:rPr>
          <w:rFonts w:hint="eastAsia"/>
        </w:rPr>
        <w:t>文件沿路</w:t>
      </w:r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往回找，直到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目录，找到全部名为“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_</w:t>
      </w:r>
      <w:r w:rsidRPr="00300BF5">
        <w:rPr>
          <w:rFonts w:hint="eastAsia"/>
        </w:rPr>
        <w:t xml:space="preserve"> </w:t>
      </w:r>
      <w:r>
        <w:rPr>
          <w:rFonts w:hint="eastAsia"/>
        </w:rPr>
        <w:t>group_</w:t>
      </w:r>
      <w:r>
        <w:t>xxx.xml</w:t>
      </w:r>
      <w:r>
        <w:rPr>
          <w:rFonts w:hint="eastAsia"/>
        </w:rPr>
        <w:t>”的文件，合并所有</w:t>
      </w:r>
      <w:r>
        <w:rPr>
          <w:rFonts w:hint="eastAsia"/>
        </w:rPr>
        <w:t>xml</w:t>
      </w:r>
      <w:r>
        <w:rPr>
          <w:rFonts w:hint="eastAsia"/>
        </w:rPr>
        <w:t>文件的内容。</w:t>
      </w:r>
    </w:p>
    <w:p w:rsidR="005264A2" w:rsidRDefault="005264A2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从合并的</w:t>
      </w:r>
      <w:r>
        <w:rPr>
          <w:rFonts w:hint="eastAsia"/>
        </w:rPr>
        <w:t>xml</w:t>
      </w:r>
      <w:r>
        <w:rPr>
          <w:rFonts w:hint="eastAsia"/>
        </w:rPr>
        <w:t>文件中，可以得到该</w:t>
      </w:r>
      <w:r>
        <w:rPr>
          <w:rFonts w:hint="eastAsia"/>
        </w:rPr>
        <w:t>CPU</w:t>
      </w:r>
      <w:r>
        <w:rPr>
          <w:rFonts w:hint="eastAsia"/>
        </w:rPr>
        <w:t>的描述。</w:t>
      </w:r>
    </w:p>
    <w:p w:rsidR="005264A2" w:rsidRDefault="005264A2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扫描</w:t>
      </w:r>
      <w:proofErr w:type="spellStart"/>
      <w:r>
        <w:rPr>
          <w:rFonts w:hint="eastAsia"/>
        </w:rPr>
        <w:t>cpudrv</w:t>
      </w:r>
      <w:proofErr w:type="spellEnd"/>
      <w:r>
        <w:rPr>
          <w:rFonts w:hint="eastAsia"/>
        </w:rPr>
        <w:t>目录的过程中，可以得到该</w:t>
      </w:r>
      <w:r>
        <w:rPr>
          <w:rFonts w:hint="eastAsia"/>
        </w:rPr>
        <w:t>CPU</w:t>
      </w:r>
      <w:r>
        <w:rPr>
          <w:rFonts w:hint="eastAsia"/>
        </w:rPr>
        <w:t>的外设驱动组件列表。这样做的好处是，只扫描我们已经提供驱动的外设。</w:t>
      </w:r>
    </w:p>
    <w:p w:rsidR="00C01D15" w:rsidRDefault="00434179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分析板件描述文件“</w:t>
      </w:r>
      <w:r>
        <w:rPr>
          <w:rFonts w:hint="eastAsia"/>
        </w:rPr>
        <w:t>board_xxxx.xml</w:t>
      </w:r>
      <w:r>
        <w:rPr>
          <w:rFonts w:hint="eastAsia"/>
        </w:rPr>
        <w:t>”，得到该板件支持</w:t>
      </w:r>
      <w:r w:rsidR="00196AF2">
        <w:rPr>
          <w:rFonts w:hint="eastAsia"/>
        </w:rPr>
        <w:t>CPU</w:t>
      </w:r>
      <w:r w:rsidR="00196AF2">
        <w:rPr>
          <w:rFonts w:hint="eastAsia"/>
        </w:rPr>
        <w:t>外设驱动组件和</w:t>
      </w:r>
      <w:r w:rsidR="00196AF2">
        <w:rPr>
          <w:rFonts w:hint="eastAsia"/>
        </w:rPr>
        <w:t>chip</w:t>
      </w:r>
      <w:r>
        <w:rPr>
          <w:rFonts w:hint="eastAsia"/>
        </w:rPr>
        <w:t>驱动组件</w:t>
      </w:r>
      <w:r w:rsidR="00196AF2">
        <w:rPr>
          <w:rFonts w:hint="eastAsia"/>
        </w:rPr>
        <w:t>，</w:t>
      </w:r>
      <w:proofErr w:type="gramStart"/>
      <w:r w:rsidR="00196AF2">
        <w:rPr>
          <w:rFonts w:hint="eastAsia"/>
        </w:rPr>
        <w:t>以及板载存储器</w:t>
      </w:r>
      <w:proofErr w:type="gramEnd"/>
      <w:r w:rsidR="00196AF2">
        <w:rPr>
          <w:rFonts w:hint="eastAsia"/>
        </w:rPr>
        <w:t>描述</w:t>
      </w:r>
      <w:r>
        <w:rPr>
          <w:rFonts w:hint="eastAsia"/>
        </w:rPr>
        <w:t>。</w:t>
      </w:r>
    </w:p>
    <w:p w:rsidR="00196AF2" w:rsidRPr="007F2D31" w:rsidRDefault="00196AF2" w:rsidP="005264A2">
      <w:pPr>
        <w:pStyle w:val="a0"/>
        <w:numPr>
          <w:ilvl w:val="0"/>
          <w:numId w:val="42"/>
        </w:numPr>
        <w:ind w:firstLineChars="0"/>
      </w:pPr>
      <w:r>
        <w:rPr>
          <w:rFonts w:hint="eastAsia"/>
        </w:rPr>
        <w:t>校验这些组件是否存在</w:t>
      </w:r>
      <w:r w:rsidR="003173F6">
        <w:rPr>
          <w:rFonts w:hint="eastAsia"/>
        </w:rPr>
        <w:t>相应的</w:t>
      </w:r>
      <w:r>
        <w:rPr>
          <w:rFonts w:hint="eastAsia"/>
        </w:rPr>
        <w:t>驱动程序，存在则把这些组件添加到编译序列中。</w:t>
      </w:r>
    </w:p>
    <w:p w:rsidR="003B6303" w:rsidRDefault="003B6303" w:rsidP="003B6303">
      <w:pPr>
        <w:pStyle w:val="1"/>
      </w:pPr>
      <w:r>
        <w:rPr>
          <w:rFonts w:hint="eastAsia"/>
        </w:rPr>
        <w:t>工程配置</w:t>
      </w:r>
    </w:p>
    <w:p w:rsidR="006A2A92" w:rsidRDefault="006A2A92" w:rsidP="006A2A92">
      <w:pPr>
        <w:pStyle w:val="2"/>
        <w:spacing w:before="62"/>
      </w:pPr>
      <w:r>
        <w:rPr>
          <w:rFonts w:hint="eastAsia"/>
        </w:rPr>
        <w:t>创建工程</w:t>
      </w:r>
    </w:p>
    <w:p w:rsidR="006A2A92" w:rsidRDefault="006A2A92" w:rsidP="006A2A92">
      <w:pPr>
        <w:pStyle w:val="a0"/>
      </w:pPr>
      <w:r>
        <w:rPr>
          <w:rFonts w:hint="eastAsia"/>
        </w:rPr>
        <w:t>创建工程的步骤：</w:t>
      </w:r>
    </w:p>
    <w:p w:rsidR="006A2A92" w:rsidRDefault="006A2A92" w:rsidP="006A2A92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新建或选择板件和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6A2A92" w:rsidRDefault="006A2A92" w:rsidP="006A2A92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按上一节的方法，扫描板件和</w:t>
      </w:r>
      <w:r>
        <w:rPr>
          <w:rFonts w:hint="eastAsia"/>
        </w:rPr>
        <w:t>CPU</w:t>
      </w:r>
      <w:r>
        <w:rPr>
          <w:rFonts w:hint="eastAsia"/>
        </w:rPr>
        <w:t>相关源码和相关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26043E" w:rsidRDefault="003B6303" w:rsidP="006A2A92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设置</w:t>
      </w:r>
      <w:r w:rsidR="006A2A92">
        <w:rPr>
          <w:rFonts w:hint="eastAsia"/>
        </w:rPr>
        <w:t>主频</w:t>
      </w:r>
      <w:r w:rsidR="0026043E">
        <w:rPr>
          <w:rFonts w:hint="eastAsia"/>
        </w:rPr>
        <w:t>及其他需要设置的参数。</w:t>
      </w:r>
    </w:p>
    <w:p w:rsidR="006A2A92" w:rsidRDefault="0026043E" w:rsidP="006A2A92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打开内存设置界面，配置内存</w:t>
      </w:r>
      <w:r w:rsidR="006A2A92">
        <w:rPr>
          <w:rFonts w:hint="eastAsia"/>
        </w:rPr>
        <w:t>（用于生成</w:t>
      </w:r>
      <w:proofErr w:type="spellStart"/>
      <w:r w:rsidR="006A2A92">
        <w:rPr>
          <w:rFonts w:hint="eastAsia"/>
        </w:rPr>
        <w:t>lds</w:t>
      </w:r>
      <w:proofErr w:type="spellEnd"/>
      <w:r w:rsidR="006A2A92">
        <w:rPr>
          <w:rFonts w:hint="eastAsia"/>
        </w:rPr>
        <w:t>）</w:t>
      </w:r>
      <w:r>
        <w:rPr>
          <w:rFonts w:hint="eastAsia"/>
        </w:rPr>
        <w:t>。</w:t>
      </w:r>
    </w:p>
    <w:p w:rsidR="006A2A92" w:rsidRDefault="006A2A92" w:rsidP="006A2A92">
      <w:pPr>
        <w:pStyle w:val="a0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勾选该</w:t>
      </w:r>
      <w:proofErr w:type="gramEnd"/>
      <w:r>
        <w:rPr>
          <w:rFonts w:hint="eastAsia"/>
        </w:rPr>
        <w:t>工程需要的</w:t>
      </w:r>
      <w:r w:rsidR="003B6303">
        <w:rPr>
          <w:rFonts w:hint="eastAsia"/>
        </w:rPr>
        <w:t>组件，并配置。</w:t>
      </w:r>
    </w:p>
    <w:p w:rsidR="003B6303" w:rsidRDefault="003B6303" w:rsidP="006A2A92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生成工程文件，除</w:t>
      </w:r>
      <w:proofErr w:type="spellStart"/>
      <w:r>
        <w:rPr>
          <w:rFonts w:hint="eastAsia"/>
        </w:rPr>
        <w:t>cproject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project</w:t>
      </w:r>
      <w:r>
        <w:rPr>
          <w:rFonts w:hint="eastAsia"/>
        </w:rPr>
        <w:t>文件外，还应包含：</w:t>
      </w:r>
    </w:p>
    <w:p w:rsidR="003B6303" w:rsidRDefault="003B6303" w:rsidP="003B6303">
      <w:pPr>
        <w:pStyle w:val="a0"/>
        <w:numPr>
          <w:ilvl w:val="1"/>
          <w:numId w:val="43"/>
        </w:numPr>
        <w:ind w:firstLineChars="0"/>
      </w:pPr>
      <w:r>
        <w:rPr>
          <w:rFonts w:hint="eastAsia"/>
        </w:rPr>
        <w:t>组件配置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3B6303" w:rsidRDefault="003B6303" w:rsidP="003B6303">
      <w:pPr>
        <w:pStyle w:val="a0"/>
        <w:numPr>
          <w:ilvl w:val="1"/>
          <w:numId w:val="43"/>
        </w:numPr>
        <w:ind w:firstLineChars="0"/>
      </w:pP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</w:t>
      </w:r>
    </w:p>
    <w:p w:rsidR="003B6303" w:rsidRDefault="003B6303" w:rsidP="003B6303">
      <w:pPr>
        <w:pStyle w:val="a0"/>
        <w:numPr>
          <w:ilvl w:val="1"/>
          <w:numId w:val="43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initprj.c</w:t>
      </w:r>
      <w:proofErr w:type="spellEnd"/>
      <w:r>
        <w:rPr>
          <w:rFonts w:hint="eastAsia"/>
        </w:rPr>
        <w:t>文件，不再使用</w:t>
      </w:r>
      <w:r>
        <w:rPr>
          <w:rFonts w:hint="eastAsia"/>
        </w:rPr>
        <w:t>module-</w:t>
      </w:r>
      <w:proofErr w:type="spellStart"/>
      <w:r>
        <w:rPr>
          <w:rFonts w:hint="eastAsia"/>
        </w:rPr>
        <w:t>trim.c</w:t>
      </w:r>
      <w:proofErr w:type="spellEnd"/>
      <w:r>
        <w:rPr>
          <w:rFonts w:hint="eastAsia"/>
        </w:rPr>
        <w:t>文件。</w:t>
      </w:r>
    </w:p>
    <w:p w:rsidR="00D20D67" w:rsidRDefault="00D20D67" w:rsidP="00D20D67">
      <w:pPr>
        <w:pStyle w:val="a0"/>
        <w:numPr>
          <w:ilvl w:val="0"/>
          <w:numId w:val="43"/>
        </w:numPr>
        <w:ind w:firstLineChars="0"/>
      </w:pPr>
      <w:r>
        <w:rPr>
          <w:rFonts w:hint="eastAsia"/>
        </w:rPr>
        <w:t>把需要编译的文件的链接添加到工程中，方法如下：</w:t>
      </w:r>
    </w:p>
    <w:p w:rsidR="00D20D67" w:rsidRDefault="00D20D67" w:rsidP="00D20D67">
      <w:pPr>
        <w:pStyle w:val="a0"/>
        <w:numPr>
          <w:ilvl w:val="1"/>
          <w:numId w:val="43"/>
        </w:numPr>
        <w:ind w:firstLineChars="0"/>
      </w:pPr>
      <w:r>
        <w:rPr>
          <w:rFonts w:hint="eastAsia"/>
        </w:rPr>
        <w:t>扫描</w:t>
      </w:r>
      <w:r>
        <w:rPr>
          <w:rFonts w:hint="eastAsia"/>
        </w:rPr>
        <w:t>CPU</w:t>
      </w:r>
      <w:r>
        <w:rPr>
          <w:rFonts w:hint="eastAsia"/>
        </w:rPr>
        <w:t>时，找到</w:t>
      </w:r>
      <w:r>
        <w:rPr>
          <w:rFonts w:hint="eastAsia"/>
        </w:rPr>
        <w:t>CPU</w:t>
      </w:r>
      <w:r>
        <w:rPr>
          <w:rFonts w:hint="eastAsia"/>
        </w:rPr>
        <w:t>目录，把该目录的全部代码加到工程中。并把祖先目录中的代码也加到工程中。</w:t>
      </w:r>
    </w:p>
    <w:p w:rsidR="00D20D67" w:rsidRDefault="00D20D67" w:rsidP="00D20D67">
      <w:pPr>
        <w:pStyle w:val="a0"/>
        <w:numPr>
          <w:ilvl w:val="1"/>
          <w:numId w:val="43"/>
        </w:numPr>
        <w:ind w:firstLineChars="0"/>
      </w:pPr>
      <w:r>
        <w:rPr>
          <w:rFonts w:hint="eastAsia"/>
        </w:rPr>
        <w:t>扫描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目录和</w:t>
      </w:r>
      <w:proofErr w:type="spellStart"/>
      <w:r>
        <w:rPr>
          <w:rFonts w:hint="eastAsia"/>
        </w:rPr>
        <w:t>chipdrv</w:t>
      </w:r>
      <w:proofErr w:type="spellEnd"/>
      <w:r>
        <w:rPr>
          <w:rFonts w:hint="eastAsia"/>
        </w:rPr>
        <w:t>目录时，照此办理。</w:t>
      </w:r>
    </w:p>
    <w:p w:rsidR="00D20D67" w:rsidRDefault="00D20D67" w:rsidP="00D20D67">
      <w:pPr>
        <w:pStyle w:val="a0"/>
        <w:numPr>
          <w:ilvl w:val="1"/>
          <w:numId w:val="43"/>
        </w:numPr>
        <w:ind w:firstLineChars="0"/>
      </w:pPr>
      <w:r>
        <w:t>arch</w:t>
      </w:r>
      <w:r>
        <w:rPr>
          <w:rFonts w:hint="eastAsia"/>
        </w:rPr>
        <w:t>目录亦如此处理。</w:t>
      </w:r>
    </w:p>
    <w:p w:rsidR="003B6303" w:rsidRDefault="003B6303" w:rsidP="003B6303">
      <w:pPr>
        <w:pStyle w:val="a0"/>
        <w:ind w:firstLineChars="0"/>
      </w:pPr>
    </w:p>
    <w:p w:rsidR="000712AC" w:rsidRDefault="000712AC" w:rsidP="000712AC">
      <w:pPr>
        <w:pStyle w:val="2"/>
        <w:spacing w:before="62"/>
      </w:pPr>
      <w:r>
        <w:rPr>
          <w:rFonts w:hint="eastAsia"/>
        </w:rPr>
        <w:lastRenderedPageBreak/>
        <w:t>组件配置</w:t>
      </w:r>
    </w:p>
    <w:p w:rsidR="000712AC" w:rsidRDefault="000712AC" w:rsidP="000712AC">
      <w:pPr>
        <w:pStyle w:val="a0"/>
      </w:pPr>
      <w:r>
        <w:rPr>
          <w:rFonts w:hint="eastAsia"/>
        </w:rPr>
        <w:t>由于板件和</w:t>
      </w:r>
      <w:r>
        <w:rPr>
          <w:rFonts w:hint="eastAsia"/>
        </w:rPr>
        <w:t>CPU</w:t>
      </w:r>
      <w:r>
        <w:rPr>
          <w:rFonts w:hint="eastAsia"/>
        </w:rPr>
        <w:t>已经选定，就可以用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_Ref510098298 \r \h</w:instrText>
      </w:r>
      <w:r>
        <w:instrText xml:space="preserve"> </w:instrText>
      </w:r>
      <w:r>
        <w:fldChar w:fldCharType="separate"/>
      </w:r>
      <w:r>
        <w:t>2.4</w:t>
      </w:r>
      <w:r>
        <w:fldChar w:fldCharType="end"/>
      </w:r>
      <w:r>
        <w:rPr>
          <w:rFonts w:hint="eastAsia"/>
        </w:rPr>
        <w:t>节所示的方法，扫描源码目录，得到该工程</w:t>
      </w:r>
      <w:proofErr w:type="gramStart"/>
      <w:r>
        <w:rPr>
          <w:rFonts w:hint="eastAsia"/>
        </w:rPr>
        <w:t>允许勾选的</w:t>
      </w:r>
      <w:proofErr w:type="gramEnd"/>
      <w:r>
        <w:rPr>
          <w:rFonts w:hint="eastAsia"/>
        </w:rPr>
        <w:t>硬件相关组件。再加上第三方组件和操作系统自有组件，就可以生成组件配置界面了。</w:t>
      </w:r>
    </w:p>
    <w:p w:rsidR="000712AC" w:rsidRDefault="000712AC" w:rsidP="000712AC">
      <w:pPr>
        <w:pStyle w:val="a0"/>
      </w:pPr>
      <w:proofErr w:type="gramStart"/>
      <w:r>
        <w:rPr>
          <w:rFonts w:hint="eastAsia"/>
        </w:rPr>
        <w:t>勾选和</w:t>
      </w:r>
      <w:proofErr w:type="gramEnd"/>
      <w:r>
        <w:rPr>
          <w:rFonts w:hint="eastAsia"/>
        </w:rPr>
        <w:t>配置参数后，按扫描结果，生成</w:t>
      </w:r>
      <w:proofErr w:type="spellStart"/>
      <w:r>
        <w:rPr>
          <w:rFonts w:hint="eastAsia"/>
        </w:rPr>
        <w:t>initprj.c</w:t>
      </w:r>
      <w:proofErr w:type="spellEnd"/>
      <w:r>
        <w:rPr>
          <w:rFonts w:hint="eastAsia"/>
        </w:rPr>
        <w:t>文件和各模块参数的头文件。</w:t>
      </w:r>
    </w:p>
    <w:p w:rsidR="000712AC" w:rsidRPr="00F546F5" w:rsidRDefault="000712AC" w:rsidP="000712AC">
      <w:pPr>
        <w:pStyle w:val="a0"/>
      </w:pPr>
      <w:r>
        <w:rPr>
          <w:rFonts w:hint="eastAsia"/>
        </w:rPr>
        <w:t>任何时候，</w:t>
      </w:r>
      <w:proofErr w:type="gramStart"/>
      <w:r>
        <w:rPr>
          <w:rFonts w:hint="eastAsia"/>
        </w:rPr>
        <w:t>点工程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，可以修改配置。</w:t>
      </w:r>
    </w:p>
    <w:p w:rsidR="003B6303" w:rsidRDefault="000712AC" w:rsidP="003B6303">
      <w:pPr>
        <w:pStyle w:val="2"/>
        <w:spacing w:before="62"/>
      </w:pPr>
      <w:r>
        <w:rPr>
          <w:rFonts w:hint="eastAsia"/>
        </w:rPr>
        <w:t>设计</w:t>
      </w:r>
      <w:r w:rsidR="00E43E76">
        <w:rPr>
          <w:rFonts w:hint="eastAsia"/>
        </w:rPr>
        <w:t>连接脚本</w:t>
      </w:r>
    </w:p>
    <w:p w:rsidR="00406C6D" w:rsidRDefault="002363CE" w:rsidP="00406C6D">
      <w:pPr>
        <w:pStyle w:val="a0"/>
      </w:pPr>
      <w:r>
        <w:rPr>
          <w:rFonts w:hint="eastAsia"/>
        </w:rPr>
        <w:t>这是用于</w:t>
      </w:r>
      <w:r w:rsidR="004753DC">
        <w:rPr>
          <w:rFonts w:hint="eastAsia"/>
        </w:rPr>
        <w:t>自动生成</w:t>
      </w:r>
      <w:proofErr w:type="spellStart"/>
      <w:r w:rsidR="004753DC">
        <w:rPr>
          <w:rFonts w:hint="eastAsia"/>
        </w:rPr>
        <w:t>lds</w:t>
      </w:r>
      <w:proofErr w:type="spellEnd"/>
      <w:r>
        <w:rPr>
          <w:rFonts w:hint="eastAsia"/>
        </w:rPr>
        <w:t>的功能。</w:t>
      </w:r>
    </w:p>
    <w:p w:rsidR="000712AC" w:rsidRPr="00E43E76" w:rsidRDefault="000712AC" w:rsidP="000712AC">
      <w:pPr>
        <w:pStyle w:val="a0"/>
      </w:pPr>
      <w:r>
        <w:rPr>
          <w:rFonts w:hint="eastAsia"/>
        </w:rPr>
        <w:t>在工程的</w:t>
      </w:r>
      <w:r>
        <w:rPr>
          <w:rFonts w:hint="eastAsia"/>
        </w:rPr>
        <w:t>property</w:t>
      </w:r>
      <w:r>
        <w:rPr>
          <w:rFonts w:hint="eastAsia"/>
        </w:rPr>
        <w:t>设置中，提供“设计连接脚本”菜单。</w:t>
      </w:r>
    </w:p>
    <w:p w:rsidR="00406C6D" w:rsidRDefault="002A411D" w:rsidP="000712AC">
      <w:pPr>
        <w:pStyle w:val="a0"/>
      </w:pPr>
      <w:r>
        <w:rPr>
          <w:rFonts w:hint="eastAsia"/>
        </w:rPr>
        <w:t>“</w:t>
      </w:r>
      <w:r w:rsidR="000712AC">
        <w:rPr>
          <w:rFonts w:hint="eastAsia"/>
        </w:rPr>
        <w:t>设计</w:t>
      </w:r>
      <w:r>
        <w:rPr>
          <w:rFonts w:hint="eastAsia"/>
        </w:rPr>
        <w:t>连接脚本”</w:t>
      </w:r>
      <w:r w:rsidR="00406C6D">
        <w:rPr>
          <w:rFonts w:hint="eastAsia"/>
        </w:rPr>
        <w:t>界面通过读取并解析</w:t>
      </w:r>
      <w:proofErr w:type="spellStart"/>
      <w:r w:rsidR="00406C6D">
        <w:rPr>
          <w:rFonts w:hint="eastAsia"/>
        </w:rPr>
        <w:t>targetname.lds</w:t>
      </w:r>
      <w:proofErr w:type="spellEnd"/>
      <w:r w:rsidR="00406C6D">
        <w:rPr>
          <w:rFonts w:hint="eastAsia"/>
        </w:rPr>
        <w:t>文件生成，创建工程</w:t>
      </w:r>
      <w:r w:rsidR="00E43E76">
        <w:rPr>
          <w:rFonts w:hint="eastAsia"/>
        </w:rPr>
        <w:t>时不</w:t>
      </w:r>
      <w:r>
        <w:rPr>
          <w:rFonts w:hint="eastAsia"/>
        </w:rPr>
        <w:t>进入此界面</w:t>
      </w:r>
      <w:r w:rsidR="00406C6D">
        <w:rPr>
          <w:rFonts w:hint="eastAsia"/>
        </w:rPr>
        <w:t>。</w:t>
      </w:r>
    </w:p>
    <w:p w:rsidR="0081796E" w:rsidRDefault="0081796E" w:rsidP="0081796E">
      <w:pPr>
        <w:pStyle w:val="3"/>
      </w:pPr>
      <w:r>
        <w:rPr>
          <w:rFonts w:hint="eastAsia"/>
        </w:rPr>
        <w:t>默认配置</w:t>
      </w:r>
    </w:p>
    <w:p w:rsidR="0081796E" w:rsidRDefault="0081796E" w:rsidP="0081796E">
      <w:pPr>
        <w:pStyle w:val="a0"/>
      </w:pPr>
      <w:r>
        <w:rPr>
          <w:rFonts w:hint="eastAsia"/>
        </w:rPr>
        <w:t>大多数用户，是搞不清</w:t>
      </w:r>
      <w:proofErr w:type="gramStart"/>
      <w:r>
        <w:rPr>
          <w:rFonts w:hint="eastAsia"/>
        </w:rPr>
        <w:t>楚目标</w:t>
      </w:r>
      <w:proofErr w:type="gramEnd"/>
      <w:r>
        <w:rPr>
          <w:rFonts w:hint="eastAsia"/>
        </w:rPr>
        <w:t>文件和段的，</w:t>
      </w:r>
      <w:r w:rsidR="00552F7D">
        <w:rPr>
          <w:rFonts w:hint="eastAsia"/>
        </w:rPr>
        <w:t>DIDE</w:t>
      </w:r>
      <w:r w:rsidR="00552F7D">
        <w:rPr>
          <w:rFonts w:hint="eastAsia"/>
        </w:rPr>
        <w:t>应提供默认的</w:t>
      </w:r>
      <w:proofErr w:type="spellStart"/>
      <w:r w:rsidR="00552F7D">
        <w:rPr>
          <w:rFonts w:hint="eastAsia"/>
        </w:rPr>
        <w:t>lds</w:t>
      </w:r>
      <w:proofErr w:type="spellEnd"/>
      <w:r w:rsidR="00552F7D">
        <w:rPr>
          <w:rFonts w:hint="eastAsia"/>
        </w:rPr>
        <w:t>文件。放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boardname</w:t>
      </w:r>
      <w:proofErr w:type="spellEnd"/>
      <w:r>
        <w:rPr>
          <w:rFonts w:hint="eastAsia"/>
        </w:rPr>
        <w:t>目录下</w:t>
      </w:r>
      <w:r w:rsidR="005B4015">
        <w:rPr>
          <w:rFonts w:hint="eastAsia"/>
        </w:rPr>
        <w:t>（</w:t>
      </w:r>
      <w:r w:rsidR="005B4015">
        <w:rPr>
          <w:rFonts w:hint="eastAsia"/>
        </w:rPr>
        <w:t>release</w:t>
      </w:r>
      <w:r w:rsidR="005B4015">
        <w:rPr>
          <w:rFonts w:hint="eastAsia"/>
        </w:rPr>
        <w:t>和</w:t>
      </w:r>
      <w:r w:rsidR="005B4015">
        <w:rPr>
          <w:rFonts w:hint="eastAsia"/>
        </w:rPr>
        <w:t>debug</w:t>
      </w:r>
      <w:r w:rsidR="005B4015">
        <w:rPr>
          <w:rFonts w:hint="eastAsia"/>
        </w:rPr>
        <w:t>，</w:t>
      </w:r>
      <w:r w:rsidR="005B4015">
        <w:rPr>
          <w:rFonts w:hint="eastAsia"/>
        </w:rPr>
        <w:t>APP</w:t>
      </w:r>
      <w:r w:rsidR="005B4015">
        <w:rPr>
          <w:rFonts w:hint="eastAsia"/>
        </w:rPr>
        <w:t>和</w:t>
      </w:r>
      <w:proofErr w:type="spellStart"/>
      <w:r w:rsidR="005B4015">
        <w:rPr>
          <w:rFonts w:hint="eastAsia"/>
        </w:rPr>
        <w:t>Iboot</w:t>
      </w:r>
      <w:proofErr w:type="spellEnd"/>
      <w:r w:rsidR="005B4015">
        <w:rPr>
          <w:rFonts w:hint="eastAsia"/>
        </w:rPr>
        <w:t>分别一个</w:t>
      </w:r>
      <w:r w:rsidR="00552F7D">
        <w:rPr>
          <w:rFonts w:hint="eastAsia"/>
        </w:rPr>
        <w:t>，共四个</w:t>
      </w:r>
      <w:r w:rsidR="005B4015">
        <w:rPr>
          <w:rFonts w:hint="eastAsia"/>
        </w:rPr>
        <w:t>）</w:t>
      </w:r>
      <w:r>
        <w:rPr>
          <w:rFonts w:hint="eastAsia"/>
        </w:rPr>
        <w:t>，新工程直接</w:t>
      </w:r>
      <w:r w:rsidR="00552F7D">
        <w:rPr>
          <w:rFonts w:hint="eastAsia"/>
        </w:rPr>
        <w:t>copy</w:t>
      </w:r>
      <w:r>
        <w:rPr>
          <w:rFonts w:hint="eastAsia"/>
        </w:rPr>
        <w:t>该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文件</w:t>
      </w:r>
      <w:r w:rsidR="00552F7D">
        <w:rPr>
          <w:rFonts w:hint="eastAsia"/>
        </w:rPr>
        <w:t>到工程目录</w:t>
      </w:r>
      <w:r w:rsidR="005B4015">
        <w:rPr>
          <w:rFonts w:hint="eastAsia"/>
        </w:rPr>
        <w:t>。</w:t>
      </w:r>
      <w:r w:rsidR="00552F7D">
        <w:rPr>
          <w:rFonts w:hint="eastAsia"/>
        </w:rPr>
        <w:t>property</w:t>
      </w:r>
      <w:r w:rsidR="00552F7D">
        <w:rPr>
          <w:rFonts w:hint="eastAsia"/>
        </w:rPr>
        <w:t>上有“恢复默认值”按钮，也是</w:t>
      </w:r>
      <w:r w:rsidR="00552F7D">
        <w:rPr>
          <w:rFonts w:hint="eastAsia"/>
        </w:rPr>
        <w:t>copy</w:t>
      </w:r>
      <w:r w:rsidR="00552F7D">
        <w:rPr>
          <w:rFonts w:hint="eastAsia"/>
        </w:rPr>
        <w:t>该</w:t>
      </w:r>
      <w:proofErr w:type="spellStart"/>
      <w:r w:rsidR="00552F7D">
        <w:rPr>
          <w:rFonts w:hint="eastAsia"/>
        </w:rPr>
        <w:t>lds</w:t>
      </w:r>
      <w:proofErr w:type="spellEnd"/>
      <w:r w:rsidR="00552F7D">
        <w:rPr>
          <w:rFonts w:hint="eastAsia"/>
        </w:rPr>
        <w:t>文件的内容。</w:t>
      </w:r>
    </w:p>
    <w:p w:rsidR="0081796E" w:rsidRPr="0025504A" w:rsidRDefault="0081796E" w:rsidP="0081796E">
      <w:pPr>
        <w:pStyle w:val="a0"/>
      </w:pPr>
    </w:p>
    <w:p w:rsidR="00886D3E" w:rsidRDefault="00F346CD" w:rsidP="00886D3E">
      <w:pPr>
        <w:pStyle w:val="3"/>
      </w:pPr>
      <w:r>
        <w:rPr>
          <w:rFonts w:hint="eastAsia"/>
        </w:rPr>
        <w:t>固定配置</w:t>
      </w:r>
    </w:p>
    <w:p w:rsidR="00F346CD" w:rsidRDefault="0025504A" w:rsidP="00E61532">
      <w:pPr>
        <w:pStyle w:val="a0"/>
      </w:pPr>
      <w:r>
        <w:rPr>
          <w:rFonts w:hint="eastAsia"/>
        </w:rPr>
        <w:t>针对具体板件，有些段是必须固定地址的，例如</w:t>
      </w:r>
      <w:proofErr w:type="spellStart"/>
      <w:r>
        <w:rPr>
          <w:rFonts w:hint="eastAsia"/>
        </w:rPr>
        <w:t>initcpu.o</w:t>
      </w:r>
      <w:proofErr w:type="spellEnd"/>
      <w:r>
        <w:rPr>
          <w:rFonts w:hint="eastAsia"/>
        </w:rPr>
        <w:t>，需要在</w:t>
      </w:r>
      <w:proofErr w:type="spellStart"/>
      <w:r>
        <w:rPr>
          <w:rFonts w:hint="eastAsia"/>
        </w:rPr>
        <w:t>boarddrv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boardname</w:t>
      </w:r>
      <w:proofErr w:type="spellEnd"/>
      <w:r>
        <w:rPr>
          <w:rFonts w:hint="eastAsia"/>
        </w:rPr>
        <w:t>目录下放置一个文件说明</w:t>
      </w:r>
      <w:r w:rsidR="00B30EF8">
        <w:rPr>
          <w:rFonts w:hint="eastAsia"/>
        </w:rPr>
        <w:t>，该文件格式，详细设计中设计</w:t>
      </w:r>
      <w:r>
        <w:rPr>
          <w:rFonts w:hint="eastAsia"/>
        </w:rPr>
        <w:t>。</w:t>
      </w:r>
      <w:r>
        <w:rPr>
          <w:rFonts w:hint="eastAsia"/>
        </w:rPr>
        <w:t>DIDE</w:t>
      </w:r>
      <w:r>
        <w:rPr>
          <w:rFonts w:hint="eastAsia"/>
        </w:rPr>
        <w:t>在内存配置界面中，固定配置灰色显示，不可修改。</w:t>
      </w:r>
    </w:p>
    <w:p w:rsidR="0025504A" w:rsidRDefault="00C940BF" w:rsidP="0025504A">
      <w:pPr>
        <w:pStyle w:val="3"/>
      </w:pPr>
      <w:r>
        <w:rPr>
          <w:rFonts w:hint="eastAsia"/>
        </w:rPr>
        <w:t>存储区定义</w:t>
      </w:r>
    </w:p>
    <w:p w:rsidR="0025504A" w:rsidRDefault="0025504A" w:rsidP="00E61532">
      <w:pPr>
        <w:pStyle w:val="a0"/>
      </w:pPr>
      <w:r>
        <w:rPr>
          <w:rFonts w:hint="eastAsia"/>
        </w:rPr>
        <w:t>用于生成</w:t>
      </w:r>
      <w:proofErr w:type="spellStart"/>
      <w:r>
        <w:rPr>
          <w:rFonts w:hint="eastAsia"/>
        </w:rPr>
        <w:t>memory.lds</w:t>
      </w:r>
      <w:proofErr w:type="spellEnd"/>
      <w:r>
        <w:rPr>
          <w:rFonts w:hint="eastAsia"/>
        </w:rPr>
        <w:t>文件。</w:t>
      </w:r>
    </w:p>
    <w:p w:rsidR="00C940BF" w:rsidRDefault="00C940BF" w:rsidP="00C940BF">
      <w:pPr>
        <w:pStyle w:val="a0"/>
      </w:pPr>
      <w:r>
        <w:rPr>
          <w:rFonts w:hint="eastAsia"/>
        </w:rPr>
        <w:t>注意，创建新板件时，描述的是该板件的物理上的内存配置，这里讲的是</w:t>
      </w:r>
      <w:r>
        <w:rPr>
          <w:rFonts w:hint="eastAsia"/>
        </w:rPr>
        <w:t>flash</w:t>
      </w:r>
      <w:r w:rsidR="003676F9">
        <w:rPr>
          <w:rFonts w:hint="eastAsia"/>
        </w:rPr>
        <w:t>和</w:t>
      </w:r>
      <w:r w:rsidR="003676F9">
        <w:rPr>
          <w:rFonts w:hint="eastAsia"/>
        </w:rPr>
        <w:t>RAM</w:t>
      </w:r>
      <w:r>
        <w:rPr>
          <w:rFonts w:hint="eastAsia"/>
        </w:rPr>
        <w:t>如何划分。</w:t>
      </w:r>
    </w:p>
    <w:p w:rsidR="006B008B" w:rsidRDefault="00C940BF" w:rsidP="00E61532">
      <w:pPr>
        <w:pStyle w:val="a0"/>
      </w:pPr>
      <w:r>
        <w:rPr>
          <w:rFonts w:hint="eastAsia"/>
        </w:rPr>
        <w:t>存储器被划分为多个区，描述每个区的</w:t>
      </w:r>
      <w:r w:rsidR="00001D84">
        <w:rPr>
          <w:rFonts w:hint="eastAsia"/>
        </w:rPr>
        <w:t>名字、地址、长度、属性。</w:t>
      </w:r>
    </w:p>
    <w:p w:rsidR="00001D84" w:rsidRDefault="00001D84" w:rsidP="00E61532">
      <w:pPr>
        <w:pStyle w:val="a0"/>
      </w:pP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工程：独立描述</w:t>
      </w:r>
      <w:r w:rsidR="00536CD0">
        <w:rPr>
          <w:rFonts w:hint="eastAsia"/>
        </w:rPr>
        <w:t>。</w:t>
      </w:r>
    </w:p>
    <w:p w:rsidR="00001D84" w:rsidRDefault="00001D84" w:rsidP="00E61532">
      <w:pPr>
        <w:pStyle w:val="a0"/>
      </w:pPr>
      <w:proofErr w:type="spellStart"/>
      <w:r>
        <w:rPr>
          <w:rFonts w:hint="eastAsia"/>
        </w:rPr>
        <w:t>Iboot+APP</w:t>
      </w:r>
      <w:proofErr w:type="spellEnd"/>
      <w:r>
        <w:rPr>
          <w:rFonts w:hint="eastAsia"/>
        </w:rPr>
        <w:t>工程：两者共享存储器描述</w:t>
      </w:r>
      <w:r w:rsidR="00536CD0">
        <w:rPr>
          <w:rFonts w:hint="eastAsia"/>
        </w:rPr>
        <w:t>。</w:t>
      </w:r>
    </w:p>
    <w:p w:rsidR="00001D84" w:rsidRDefault="00001D84" w:rsidP="00E61532">
      <w:pPr>
        <w:pStyle w:val="a0"/>
      </w:pPr>
      <w:r>
        <w:rPr>
          <w:rFonts w:hint="eastAsia"/>
        </w:rPr>
        <w:t>APP</w:t>
      </w:r>
      <w:r>
        <w:rPr>
          <w:rFonts w:hint="eastAsia"/>
        </w:rPr>
        <w:t>工程：须指定相应的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工程，或者指定</w:t>
      </w:r>
      <w:proofErr w:type="spellStart"/>
      <w:r>
        <w:rPr>
          <w:rFonts w:hint="eastAsia"/>
        </w:rPr>
        <w:t>Ibootsize</w:t>
      </w:r>
      <w:proofErr w:type="spellEnd"/>
      <w:r w:rsidR="00536CD0">
        <w:rPr>
          <w:rFonts w:hint="eastAsia"/>
        </w:rPr>
        <w:t>。</w:t>
      </w:r>
    </w:p>
    <w:p w:rsidR="00DB6C7C" w:rsidRDefault="00DB6C7C" w:rsidP="00E61532">
      <w:pPr>
        <w:pStyle w:val="a0"/>
      </w:pPr>
      <w:r>
        <w:rPr>
          <w:rFonts w:hint="eastAsia"/>
        </w:rPr>
        <w:t>示例：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647"/>
        <w:gridCol w:w="1977"/>
      </w:tblGrid>
      <w:tr w:rsidR="00DB6C7C" w:rsidTr="00D15D56"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64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97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rPr>
                <w:rFonts w:hint="eastAsia"/>
              </w:rPr>
              <w:t>空闲</w:t>
            </w:r>
            <w:proofErr w:type="gramStart"/>
            <w:r>
              <w:rPr>
                <w:rFonts w:hint="eastAsia"/>
              </w:rPr>
              <w:t>区间建堆名字</w:t>
            </w:r>
            <w:proofErr w:type="gramEnd"/>
          </w:p>
        </w:tc>
      </w:tr>
      <w:tr w:rsidR="00DB6C7C" w:rsidTr="00D15D56"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  <w:proofErr w:type="spellStart"/>
            <w:r w:rsidRPr="00DB6C7C">
              <w:t>InnerFlash</w:t>
            </w:r>
            <w:proofErr w:type="spellEnd"/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64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rPr>
                <w:rFonts w:hint="eastAsia"/>
              </w:rPr>
              <w:t>RX</w:t>
            </w:r>
          </w:p>
        </w:tc>
        <w:tc>
          <w:tcPr>
            <w:tcW w:w="1977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</w:tr>
      <w:tr w:rsidR="00DB6C7C" w:rsidTr="00D15D56"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  <w:r w:rsidRPr="00DB6C7C">
              <w:t>RAM1</w:t>
            </w: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64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rPr>
                <w:rFonts w:hint="eastAsia"/>
              </w:rPr>
              <w:t>RXW</w:t>
            </w:r>
          </w:p>
        </w:tc>
        <w:tc>
          <w:tcPr>
            <w:tcW w:w="197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rPr>
                <w:rFonts w:hint="eastAsia"/>
              </w:rPr>
              <w:t>sys</w:t>
            </w:r>
          </w:p>
        </w:tc>
      </w:tr>
      <w:tr w:rsidR="00477154" w:rsidTr="00C1230E">
        <w:tc>
          <w:tcPr>
            <w:tcW w:w="1812" w:type="dxa"/>
          </w:tcPr>
          <w:p w:rsidR="00477154" w:rsidRDefault="00477154" w:rsidP="00C1230E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nocacheram</w:t>
            </w:r>
            <w:proofErr w:type="spellEnd"/>
          </w:p>
        </w:tc>
        <w:tc>
          <w:tcPr>
            <w:tcW w:w="1812" w:type="dxa"/>
          </w:tcPr>
          <w:p w:rsidR="00477154" w:rsidRDefault="00477154" w:rsidP="00C1230E">
            <w:pPr>
              <w:pStyle w:val="a0"/>
              <w:ind w:firstLineChars="0" w:firstLine="0"/>
            </w:pPr>
          </w:p>
        </w:tc>
        <w:tc>
          <w:tcPr>
            <w:tcW w:w="1812" w:type="dxa"/>
          </w:tcPr>
          <w:p w:rsidR="00477154" w:rsidRDefault="00477154" w:rsidP="00C1230E">
            <w:pPr>
              <w:pStyle w:val="a0"/>
              <w:ind w:firstLineChars="0" w:firstLine="0"/>
            </w:pPr>
          </w:p>
        </w:tc>
        <w:tc>
          <w:tcPr>
            <w:tcW w:w="1647" w:type="dxa"/>
          </w:tcPr>
          <w:p w:rsidR="00477154" w:rsidRDefault="00477154" w:rsidP="00C1230E">
            <w:pPr>
              <w:pStyle w:val="a0"/>
              <w:ind w:firstLineChars="0" w:firstLine="0"/>
            </w:pPr>
            <w:r>
              <w:rPr>
                <w:rFonts w:hint="eastAsia"/>
              </w:rPr>
              <w:t>RW</w:t>
            </w:r>
          </w:p>
        </w:tc>
        <w:tc>
          <w:tcPr>
            <w:tcW w:w="1977" w:type="dxa"/>
          </w:tcPr>
          <w:p w:rsidR="00477154" w:rsidRDefault="00477154" w:rsidP="00C1230E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extram</w:t>
            </w:r>
            <w:proofErr w:type="spellEnd"/>
          </w:p>
        </w:tc>
      </w:tr>
      <w:tr w:rsidR="00DB6C7C" w:rsidTr="00D15D56"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  <w:proofErr w:type="spellStart"/>
            <w:r w:rsidRPr="00DB6C7C">
              <w:t>extram</w:t>
            </w:r>
            <w:proofErr w:type="spellEnd"/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812" w:type="dxa"/>
          </w:tcPr>
          <w:p w:rsidR="00DB6C7C" w:rsidRDefault="00DB6C7C" w:rsidP="00E61532">
            <w:pPr>
              <w:pStyle w:val="a0"/>
              <w:ind w:firstLineChars="0" w:firstLine="0"/>
            </w:pPr>
          </w:p>
        </w:tc>
        <w:tc>
          <w:tcPr>
            <w:tcW w:w="1647" w:type="dxa"/>
          </w:tcPr>
          <w:p w:rsidR="00DB6C7C" w:rsidRDefault="00DB6C7C" w:rsidP="00E61532">
            <w:pPr>
              <w:pStyle w:val="a0"/>
              <w:ind w:firstLineChars="0" w:firstLine="0"/>
            </w:pPr>
            <w:r>
              <w:rPr>
                <w:rFonts w:hint="eastAsia"/>
              </w:rPr>
              <w:t>RW</w:t>
            </w:r>
          </w:p>
        </w:tc>
        <w:tc>
          <w:tcPr>
            <w:tcW w:w="1977" w:type="dxa"/>
          </w:tcPr>
          <w:p w:rsidR="00DB6C7C" w:rsidRDefault="00DB6C7C" w:rsidP="00E61532">
            <w:pPr>
              <w:pStyle w:val="a0"/>
              <w:ind w:firstLineChars="0" w:firstLine="0"/>
            </w:pPr>
            <w:proofErr w:type="spellStart"/>
            <w:r>
              <w:rPr>
                <w:rFonts w:hint="eastAsia"/>
              </w:rPr>
              <w:t>extram</w:t>
            </w:r>
            <w:proofErr w:type="spellEnd"/>
          </w:p>
        </w:tc>
      </w:tr>
    </w:tbl>
    <w:p w:rsidR="00536CD0" w:rsidRDefault="00536CD0" w:rsidP="00E61532">
      <w:pPr>
        <w:pStyle w:val="a0"/>
      </w:pPr>
    </w:p>
    <w:p w:rsidR="00E43E76" w:rsidRDefault="00C940BF" w:rsidP="00E43E76">
      <w:pPr>
        <w:pStyle w:val="3"/>
      </w:pPr>
      <w:bookmarkStart w:id="4" w:name="_Ref510537174"/>
      <w:r>
        <w:rPr>
          <w:rFonts w:hint="eastAsia"/>
        </w:rPr>
        <w:t>输入</w:t>
      </w:r>
      <w:r w:rsidR="00E43E76">
        <w:rPr>
          <w:rFonts w:hint="eastAsia"/>
        </w:rPr>
        <w:t>段</w:t>
      </w:r>
      <w:r w:rsidR="007A6370">
        <w:rPr>
          <w:rFonts w:hint="eastAsia"/>
        </w:rPr>
        <w:t>列表</w:t>
      </w:r>
      <w:bookmarkEnd w:id="4"/>
    </w:p>
    <w:p w:rsidR="00001D84" w:rsidRDefault="0068346B" w:rsidP="00E61532">
      <w:pPr>
        <w:pStyle w:val="a0"/>
      </w:pPr>
      <w:r>
        <w:rPr>
          <w:rFonts w:hint="eastAsia"/>
        </w:rPr>
        <w:t>列出已知的段，这些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拖动到内存表中。</w:t>
      </w:r>
    </w:p>
    <w:p w:rsidR="005811F9" w:rsidRDefault="005811F9" w:rsidP="00E61532">
      <w:pPr>
        <w:pStyle w:val="a0"/>
      </w:pPr>
      <w:r>
        <w:rPr>
          <w:rFonts w:hint="eastAsia"/>
        </w:rPr>
        <w:t>段包含以下内容：</w:t>
      </w:r>
    </w:p>
    <w:p w:rsidR="005811F9" w:rsidRDefault="005811F9" w:rsidP="005811F9">
      <w:pPr>
        <w:pStyle w:val="a0"/>
        <w:numPr>
          <w:ilvl w:val="0"/>
          <w:numId w:val="45"/>
        </w:numPr>
        <w:ind w:firstLineChars="0"/>
      </w:pPr>
      <w:r>
        <w:rPr>
          <w:rFonts w:hint="eastAsia"/>
        </w:rPr>
        <w:t>扫描用户工程中所有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文件，提取用“</w:t>
      </w:r>
      <w:r w:rsidRPr="00582F3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_attribute__</w:t>
      </w:r>
      <w:r w:rsidRPr="00582F3D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((section(</w:t>
      </w:r>
      <w:r w:rsidRPr="00582F3D">
        <w:rPr>
          <w:rFonts w:ascii="Consolas" w:eastAsia="宋体" w:hAnsi="Consolas" w:cs="Consolas"/>
          <w:b/>
          <w:color w:val="2A00FF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b/>
          <w:color w:val="2A00FF"/>
          <w:kern w:val="0"/>
          <w:sz w:val="18"/>
          <w:szCs w:val="18"/>
        </w:rPr>
        <w:t>xxx</w:t>
      </w:r>
      <w:r w:rsidRPr="00582F3D">
        <w:rPr>
          <w:rFonts w:ascii="Consolas" w:eastAsia="宋体" w:hAnsi="Consolas" w:cs="Consolas"/>
          <w:b/>
          <w:color w:val="2A00FF"/>
          <w:kern w:val="0"/>
          <w:sz w:val="18"/>
          <w:szCs w:val="18"/>
        </w:rPr>
        <w:t>"</w:t>
      </w:r>
      <w:r w:rsidRPr="00582F3D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)))</w:t>
      </w:r>
      <w:r>
        <w:rPr>
          <w:rFonts w:hint="eastAsia"/>
        </w:rPr>
        <w:t>”命名的段。在界面中提示用户先编译。</w:t>
      </w:r>
      <w:r w:rsidR="00B33FB7">
        <w:rPr>
          <w:rFonts w:hint="eastAsia"/>
        </w:rPr>
        <w:t>扫描</w:t>
      </w:r>
      <w:r w:rsidR="00B33FB7">
        <w:rPr>
          <w:rFonts w:hint="eastAsia"/>
        </w:rPr>
        <w:t>.</w:t>
      </w:r>
      <w:r w:rsidR="00B33FB7">
        <w:t>c</w:t>
      </w:r>
      <w:r w:rsidR="00B33FB7">
        <w:rPr>
          <w:rFonts w:hint="eastAsia"/>
        </w:rPr>
        <w:t>乎？</w:t>
      </w:r>
    </w:p>
    <w:p w:rsidR="005811F9" w:rsidRDefault="005811F9" w:rsidP="005811F9">
      <w:pPr>
        <w:pStyle w:val="a0"/>
        <w:numPr>
          <w:ilvl w:val="0"/>
          <w:numId w:val="45"/>
        </w:numPr>
        <w:ind w:firstLineChars="0"/>
      </w:pPr>
      <w:r>
        <w:rPr>
          <w:rFonts w:hint="eastAsia"/>
        </w:rPr>
        <w:t>操作系统</w:t>
      </w:r>
      <w:r w:rsidR="00AE32B3">
        <w:rPr>
          <w:rFonts w:hint="eastAsia"/>
        </w:rPr>
        <w:t>库</w:t>
      </w:r>
      <w:r>
        <w:rPr>
          <w:rFonts w:hint="eastAsia"/>
        </w:rPr>
        <w:t>中已知的段</w:t>
      </w:r>
      <w:r w:rsidR="00B33FB7">
        <w:rPr>
          <w:rFonts w:hint="eastAsia"/>
        </w:rPr>
        <w:t>，在</w:t>
      </w:r>
      <w:proofErr w:type="spellStart"/>
      <w:r w:rsidR="00B33FB7">
        <w:rPr>
          <w:rFonts w:hint="eastAsia"/>
        </w:rPr>
        <w:t>boarddrv</w:t>
      </w:r>
      <w:proofErr w:type="spellEnd"/>
      <w:r w:rsidR="00B33FB7">
        <w:rPr>
          <w:rFonts w:hint="eastAsia"/>
        </w:rPr>
        <w:t>/</w:t>
      </w:r>
      <w:proofErr w:type="spellStart"/>
      <w:r w:rsidR="00B33FB7">
        <w:rPr>
          <w:rFonts w:hint="eastAsia"/>
        </w:rPr>
        <w:t>boardname</w:t>
      </w:r>
      <w:proofErr w:type="spellEnd"/>
      <w:r w:rsidR="00B33FB7">
        <w:rPr>
          <w:rFonts w:hint="eastAsia"/>
        </w:rPr>
        <w:t>目录下描述</w:t>
      </w:r>
    </w:p>
    <w:p w:rsidR="005811F9" w:rsidRDefault="005811F9" w:rsidP="005811F9">
      <w:pPr>
        <w:pStyle w:val="a0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编译产生的标准段，例如</w:t>
      </w:r>
      <w:r>
        <w:rPr>
          <w:rFonts w:hint="eastAsia"/>
        </w:rPr>
        <w:t>(</w:t>
      </w:r>
      <w:r>
        <w:t>.data)</w:t>
      </w:r>
    </w:p>
    <w:p w:rsidR="000712AC" w:rsidRDefault="000712AC" w:rsidP="005811F9">
      <w:pPr>
        <w:pStyle w:val="a0"/>
        <w:numPr>
          <w:ilvl w:val="0"/>
          <w:numId w:val="45"/>
        </w:numPr>
        <w:ind w:firstLineChars="0"/>
      </w:pPr>
      <w:r>
        <w:rPr>
          <w:rFonts w:hint="eastAsia"/>
        </w:rPr>
        <w:t>导入工程文件目录，可以看到所有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文件。</w:t>
      </w:r>
    </w:p>
    <w:p w:rsidR="0068346B" w:rsidRDefault="00E478B4" w:rsidP="0068346B">
      <w:pPr>
        <w:pStyle w:val="3"/>
      </w:pPr>
      <w:r>
        <w:rPr>
          <w:rFonts w:hint="eastAsia"/>
        </w:rPr>
        <w:lastRenderedPageBreak/>
        <w:t>存储</w:t>
      </w:r>
      <w:r w:rsidR="005811F9">
        <w:rPr>
          <w:rFonts w:hint="eastAsia"/>
        </w:rPr>
        <w:t>定位</w:t>
      </w:r>
      <w:r w:rsidR="0068346B">
        <w:rPr>
          <w:rFonts w:hint="eastAsia"/>
        </w:rPr>
        <w:t>表</w:t>
      </w:r>
    </w:p>
    <w:p w:rsidR="00C93493" w:rsidRDefault="005811F9" w:rsidP="00E61532">
      <w:pPr>
        <w:pStyle w:val="a0"/>
      </w:pPr>
      <w:r>
        <w:rPr>
          <w:rFonts w:hint="eastAsia"/>
        </w:rPr>
        <w:t>指定具体的段放在什么地方。</w:t>
      </w:r>
    </w:p>
    <w:p w:rsidR="00D15D56" w:rsidRDefault="00D15D56" w:rsidP="00E61532">
      <w:pPr>
        <w:pStyle w:val="a0"/>
      </w:pPr>
      <w:r>
        <w:rPr>
          <w:rFonts w:hint="eastAsia"/>
        </w:rPr>
        <w:t>DIDE</w:t>
      </w:r>
      <w:r>
        <w:rPr>
          <w:rFonts w:hint="eastAsia"/>
        </w:rPr>
        <w:t>列出该工程的所有文件和段，工程中的好办，库中的呢？</w:t>
      </w:r>
    </w:p>
    <w:p w:rsidR="00B5597B" w:rsidRDefault="00B5597B" w:rsidP="00E61532">
      <w:pPr>
        <w:pStyle w:val="a0"/>
      </w:pPr>
      <w:r>
        <w:rPr>
          <w:rFonts w:hint="eastAsia"/>
        </w:rPr>
        <w:t>不编译，就不知道有什么库啊？故需要先编译一下。然后扫描操作系统库以及</w:t>
      </w:r>
      <w:r>
        <w:rPr>
          <w:rFonts w:hint="eastAsia"/>
        </w:rPr>
        <w:t>APP</w:t>
      </w:r>
      <w:r>
        <w:rPr>
          <w:rFonts w:hint="eastAsia"/>
        </w:rPr>
        <w:t>中的全部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文件，从</w:t>
      </w:r>
      <w:r>
        <w:rPr>
          <w:rFonts w:hint="eastAsia"/>
        </w:rPr>
        <w:t>elf</w:t>
      </w:r>
      <w:r>
        <w:rPr>
          <w:rFonts w:hint="eastAsia"/>
        </w:rPr>
        <w:t>格式中找出全部有加载属性的段。</w:t>
      </w:r>
    </w:p>
    <w:p w:rsidR="00B5597B" w:rsidRDefault="00B5597B" w:rsidP="00E61532">
      <w:pPr>
        <w:pStyle w:val="a0"/>
      </w:pPr>
      <w:r>
        <w:rPr>
          <w:rFonts w:hint="eastAsia"/>
        </w:rPr>
        <w:t>剩下一个问题，</w:t>
      </w:r>
      <w:r>
        <w:rPr>
          <w:rFonts w:hint="eastAsia"/>
        </w:rPr>
        <w:t>keep</w:t>
      </w:r>
      <w:r>
        <w:rPr>
          <w:rFonts w:hint="eastAsia"/>
        </w:rPr>
        <w:t>的目标代码在库中的问题，解决方案有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F37EF2">
        <w:rPr>
          <w:rFonts w:hint="eastAsia"/>
        </w:rPr>
        <w:t>，暂用方案</w:t>
      </w:r>
      <w:r w:rsidR="00F37EF2">
        <w:t>2</w:t>
      </w:r>
      <w:r>
        <w:rPr>
          <w:rFonts w:hint="eastAsia"/>
        </w:rPr>
        <w:t>：</w:t>
      </w:r>
    </w:p>
    <w:p w:rsidR="00B5597B" w:rsidRDefault="00B5597B" w:rsidP="00B5597B">
      <w:pPr>
        <w:pStyle w:val="a0"/>
        <w:numPr>
          <w:ilvl w:val="0"/>
          <w:numId w:val="50"/>
        </w:numPr>
        <w:ind w:firstLineChars="0"/>
      </w:pPr>
      <w:r>
        <w:rPr>
          <w:rFonts w:hint="eastAsia"/>
        </w:rPr>
        <w:t>改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过程。</w:t>
      </w:r>
    </w:p>
    <w:p w:rsidR="00B5597B" w:rsidRDefault="00B5597B" w:rsidP="00B5597B">
      <w:pPr>
        <w:pStyle w:val="a0"/>
        <w:numPr>
          <w:ilvl w:val="0"/>
          <w:numId w:val="50"/>
        </w:numPr>
        <w:ind w:firstLineChars="0"/>
      </w:pPr>
      <w:r>
        <w:rPr>
          <w:rFonts w:hint="eastAsia"/>
        </w:rPr>
        <w:t>生成编译命令时，先</w:t>
      </w:r>
      <w:r w:rsidR="000A63A9">
        <w:rPr>
          <w:rFonts w:hint="eastAsia"/>
        </w:rPr>
        <w:t>扫描</w:t>
      </w:r>
      <w:proofErr w:type="spellStart"/>
      <w:r w:rsidR="000A63A9">
        <w:rPr>
          <w:rFonts w:hint="eastAsia"/>
        </w:rPr>
        <w:t>lds</w:t>
      </w:r>
      <w:proofErr w:type="spellEnd"/>
      <w:r w:rsidR="000A63A9">
        <w:rPr>
          <w:rFonts w:hint="eastAsia"/>
        </w:rPr>
        <w:t>文件，把带</w:t>
      </w:r>
      <w:r w:rsidR="000A63A9">
        <w:rPr>
          <w:rFonts w:hint="eastAsia"/>
        </w:rPr>
        <w:t>keep</w:t>
      </w:r>
      <w:r w:rsidR="000A63A9">
        <w:rPr>
          <w:rFonts w:hint="eastAsia"/>
        </w:rPr>
        <w:t>的文件列入编译命令。</w:t>
      </w:r>
    </w:p>
    <w:p w:rsidR="000712AC" w:rsidRDefault="000712AC" w:rsidP="00E61532">
      <w:pPr>
        <w:pStyle w:val="a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61"/>
        <w:gridCol w:w="1517"/>
        <w:gridCol w:w="1517"/>
        <w:gridCol w:w="1517"/>
        <w:gridCol w:w="1474"/>
        <w:gridCol w:w="1474"/>
      </w:tblGrid>
      <w:tr w:rsidR="00886D3E" w:rsidTr="00886D3E">
        <w:tc>
          <w:tcPr>
            <w:tcW w:w="1561" w:type="dxa"/>
          </w:tcPr>
          <w:p w:rsidR="00886D3E" w:rsidRDefault="00886D3E" w:rsidP="00C940BF">
            <w:pPr>
              <w:pStyle w:val="a0"/>
              <w:ind w:firstLineChars="0" w:firstLine="0"/>
            </w:pPr>
            <w:r>
              <w:rPr>
                <w:rFonts w:hint="eastAsia"/>
              </w:rPr>
              <w:t>所属文件</w:t>
            </w:r>
          </w:p>
        </w:tc>
        <w:tc>
          <w:tcPr>
            <w:tcW w:w="1517" w:type="dxa"/>
          </w:tcPr>
          <w:p w:rsidR="00886D3E" w:rsidRDefault="00886D3E" w:rsidP="00C940BF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输入段名</w:t>
            </w:r>
            <w:proofErr w:type="gramEnd"/>
          </w:p>
        </w:tc>
        <w:tc>
          <w:tcPr>
            <w:tcW w:w="1517" w:type="dxa"/>
          </w:tcPr>
          <w:p w:rsidR="00886D3E" w:rsidRDefault="00886D3E" w:rsidP="00C940BF">
            <w:pPr>
              <w:pStyle w:val="a0"/>
              <w:ind w:firstLineChars="0" w:firstLine="0"/>
            </w:pPr>
            <w:r>
              <w:rPr>
                <w:rFonts w:hint="eastAsia"/>
              </w:rPr>
              <w:t>加载时存储区</w:t>
            </w:r>
          </w:p>
        </w:tc>
        <w:tc>
          <w:tcPr>
            <w:tcW w:w="1517" w:type="dxa"/>
          </w:tcPr>
          <w:p w:rsidR="00886D3E" w:rsidRDefault="00886D3E" w:rsidP="00C940BF">
            <w:pPr>
              <w:pStyle w:val="a0"/>
              <w:ind w:firstLineChars="0" w:firstLine="0"/>
            </w:pPr>
            <w:r>
              <w:rPr>
                <w:rFonts w:hint="eastAsia"/>
              </w:rPr>
              <w:t>运行时存储区</w:t>
            </w:r>
          </w:p>
        </w:tc>
        <w:tc>
          <w:tcPr>
            <w:tcW w:w="1474" w:type="dxa"/>
          </w:tcPr>
          <w:p w:rsidR="00886D3E" w:rsidRDefault="00886D3E" w:rsidP="00C940BF">
            <w:pPr>
              <w:pStyle w:val="a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keep</w:t>
            </w:r>
          </w:p>
        </w:tc>
        <w:tc>
          <w:tcPr>
            <w:tcW w:w="1474" w:type="dxa"/>
          </w:tcPr>
          <w:p w:rsidR="00886D3E" w:rsidRDefault="00F37EF2" w:rsidP="00C940BF">
            <w:pPr>
              <w:pStyle w:val="a0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</w:tr>
      <w:tr w:rsidR="00AE32B3" w:rsidTr="00886D3E">
        <w:tc>
          <w:tcPr>
            <w:tcW w:w="1561" w:type="dxa"/>
          </w:tcPr>
          <w:p w:rsidR="00AE32B3" w:rsidRDefault="00AE32B3" w:rsidP="00D15D56">
            <w:pPr>
              <w:pStyle w:val="a0"/>
              <w:ind w:firstLineChars="0" w:firstLine="0"/>
            </w:pPr>
            <w:r>
              <w:rPr>
                <w:rFonts w:hint="eastAsia"/>
              </w:rPr>
              <w:t>可列出多个文件。可用通配符</w:t>
            </w: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  <w:r>
              <w:rPr>
                <w:rFonts w:hint="eastAsia"/>
              </w:rPr>
              <w:t>从输入段</w:t>
            </w:r>
            <w:r w:rsidR="00AC41AD">
              <w:rPr>
                <w:rFonts w:hint="eastAsia"/>
              </w:rPr>
              <w:t>中选择</w:t>
            </w:r>
            <w:r>
              <w:rPr>
                <w:rFonts w:hint="eastAsia"/>
              </w:rPr>
              <w:t>，或者手工编辑</w:t>
            </w: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  <w:r>
              <w:rPr>
                <w:rFonts w:hint="eastAsia"/>
              </w:rPr>
              <w:t>从存储区定义中</w:t>
            </w:r>
            <w:r w:rsidR="00D15D56">
              <w:rPr>
                <w:rFonts w:hint="eastAsia"/>
              </w:rPr>
              <w:t>选择</w:t>
            </w: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  <w:r>
              <w:rPr>
                <w:rFonts w:hint="eastAsia"/>
              </w:rPr>
              <w:t>从存储区定义中</w:t>
            </w:r>
            <w:r w:rsidR="00D15D56">
              <w:rPr>
                <w:rFonts w:hint="eastAsia"/>
              </w:rPr>
              <w:t>选择</w:t>
            </w:r>
          </w:p>
        </w:tc>
        <w:tc>
          <w:tcPr>
            <w:tcW w:w="1474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474" w:type="dxa"/>
          </w:tcPr>
          <w:p w:rsidR="00AE32B3" w:rsidRDefault="00A70C1D" w:rsidP="00AE32B3">
            <w:pPr>
              <w:pStyle w:val="a0"/>
              <w:ind w:firstLineChars="0" w:firstLine="0"/>
            </w:pPr>
            <w:r>
              <w:rPr>
                <w:rFonts w:hint="eastAsia"/>
              </w:rPr>
              <w:t>运行区的：“首、尾、中”位置</w:t>
            </w:r>
          </w:p>
        </w:tc>
      </w:tr>
      <w:tr w:rsidR="00AE32B3" w:rsidTr="00886D3E">
        <w:tc>
          <w:tcPr>
            <w:tcW w:w="1561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474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474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</w:tr>
      <w:tr w:rsidR="00AE32B3" w:rsidTr="00886D3E">
        <w:tc>
          <w:tcPr>
            <w:tcW w:w="1561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517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474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  <w:tc>
          <w:tcPr>
            <w:tcW w:w="1474" w:type="dxa"/>
          </w:tcPr>
          <w:p w:rsidR="00AE32B3" w:rsidRDefault="00AE32B3" w:rsidP="00AE32B3">
            <w:pPr>
              <w:pStyle w:val="a0"/>
              <w:ind w:firstLineChars="0" w:firstLine="0"/>
            </w:pPr>
          </w:p>
        </w:tc>
      </w:tr>
    </w:tbl>
    <w:p w:rsidR="000712AC" w:rsidRPr="00C93493" w:rsidRDefault="000712AC" w:rsidP="00E61532">
      <w:pPr>
        <w:pStyle w:val="a0"/>
      </w:pPr>
    </w:p>
    <w:p w:rsidR="00F20CE7" w:rsidRDefault="00F20CE7" w:rsidP="00F20CE7">
      <w:pPr>
        <w:pStyle w:val="1"/>
      </w:pPr>
      <w:r>
        <w:rPr>
          <w:rFonts w:hint="eastAsia"/>
        </w:rPr>
        <w:t>应用框架</w:t>
      </w:r>
    </w:p>
    <w:p w:rsidR="00286AC9" w:rsidRDefault="00286AC9" w:rsidP="003B3B46">
      <w:pPr>
        <w:pStyle w:val="a0"/>
      </w:pPr>
      <w:r>
        <w:rPr>
          <w:rFonts w:hint="eastAsia"/>
        </w:rPr>
        <w:t>应用框架</w:t>
      </w:r>
      <w:r w:rsidR="00986FCD">
        <w:rPr>
          <w:rFonts w:hint="eastAsia"/>
        </w:rPr>
        <w:t>可以</w:t>
      </w:r>
      <w:r w:rsidR="00816B60">
        <w:rPr>
          <w:rFonts w:hint="eastAsia"/>
        </w:rPr>
        <w:t>指</w:t>
      </w:r>
      <w:r w:rsidR="00986FCD">
        <w:rPr>
          <w:rFonts w:hint="eastAsia"/>
        </w:rPr>
        <w:t>一类应用场景</w:t>
      </w:r>
      <w:r w:rsidR="00816B60">
        <w:rPr>
          <w:rFonts w:hint="eastAsia"/>
        </w:rPr>
        <w:t>，例如图形应用框架、工业串行总线框架等。</w:t>
      </w:r>
      <w:r w:rsidR="0029116B">
        <w:rPr>
          <w:rFonts w:hint="eastAsia"/>
        </w:rPr>
        <w:t>框架配置是比组件配置更高一个层次的配置，</w:t>
      </w:r>
      <w:r w:rsidR="006E5F25">
        <w:rPr>
          <w:rFonts w:hint="eastAsia"/>
        </w:rPr>
        <w:t>选中</w:t>
      </w:r>
      <w:r w:rsidR="00816B60">
        <w:rPr>
          <w:rFonts w:hint="eastAsia"/>
        </w:rPr>
        <w:t>一个应用框架，相当于</w:t>
      </w:r>
      <w:r w:rsidR="006E5F25">
        <w:rPr>
          <w:rFonts w:hint="eastAsia"/>
        </w:rPr>
        <w:t>选中</w:t>
      </w:r>
      <w:r w:rsidR="00816B60">
        <w:rPr>
          <w:rFonts w:hint="eastAsia"/>
        </w:rPr>
        <w:t>了</w:t>
      </w:r>
      <w:r w:rsidR="006E5F25">
        <w:rPr>
          <w:rFonts w:hint="eastAsia"/>
        </w:rPr>
        <w:t>与该框架相关的</w:t>
      </w:r>
      <w:r w:rsidR="00816B60">
        <w:rPr>
          <w:rFonts w:hint="eastAsia"/>
        </w:rPr>
        <w:t>若干组件，并进行集中配置</w:t>
      </w:r>
      <w:r w:rsidR="0029116B">
        <w:rPr>
          <w:rFonts w:hint="eastAsia"/>
        </w:rPr>
        <w:t>。</w:t>
      </w:r>
      <w:r w:rsidR="006E5F25">
        <w:rPr>
          <w:rFonts w:hint="eastAsia"/>
        </w:rPr>
        <w:t>DJYOS</w:t>
      </w:r>
      <w:r w:rsidR="006E5F25">
        <w:rPr>
          <w:rFonts w:hint="eastAsia"/>
        </w:rPr>
        <w:t>提供若干框架，用户可以按需选择</w:t>
      </w:r>
      <w:r w:rsidR="006E5F25">
        <w:t>0</w:t>
      </w:r>
      <w:r w:rsidR="006E5F25">
        <w:rPr>
          <w:rFonts w:hint="eastAsia"/>
        </w:rPr>
        <w:t>个或多个，</w:t>
      </w:r>
      <w:r w:rsidR="00D93250">
        <w:rPr>
          <w:rFonts w:hint="eastAsia"/>
        </w:rPr>
        <w:t>DIDE</w:t>
      </w:r>
      <w:r w:rsidR="00D93250">
        <w:rPr>
          <w:rFonts w:hint="eastAsia"/>
        </w:rPr>
        <w:t>将按照用户配置</w:t>
      </w:r>
      <w:r w:rsidR="0029116B">
        <w:rPr>
          <w:rFonts w:hint="eastAsia"/>
        </w:rPr>
        <w:t>的结果</w:t>
      </w:r>
      <w:r w:rsidR="00D93250">
        <w:rPr>
          <w:rFonts w:hint="eastAsia"/>
        </w:rPr>
        <w:t>，生成相应的代码</w:t>
      </w:r>
      <w:r w:rsidR="00816B60">
        <w:rPr>
          <w:rFonts w:hint="eastAsia"/>
        </w:rPr>
        <w:t>。</w:t>
      </w:r>
      <w:r w:rsidR="006F682A">
        <w:rPr>
          <w:rFonts w:hint="eastAsia"/>
        </w:rPr>
        <w:t>按框架配置，</w:t>
      </w:r>
      <w:r w:rsidR="00D93250">
        <w:rPr>
          <w:rFonts w:hint="eastAsia"/>
        </w:rPr>
        <w:t>用户可以不深入了解其应用所涉及到的技术细节，更加方便用户使用，节省用户学习时间和成本，更是降低了配置错误导致</w:t>
      </w:r>
      <w:r w:rsidR="00D93250">
        <w:rPr>
          <w:rFonts w:hint="eastAsia"/>
        </w:rPr>
        <w:t>bugs</w:t>
      </w:r>
      <w:r w:rsidR="00D93250">
        <w:rPr>
          <w:rFonts w:hint="eastAsia"/>
        </w:rPr>
        <w:t>的风险，使产品更加稳定可靠。自动生成框架所需的代码，也节省了用户开发时间。</w:t>
      </w:r>
    </w:p>
    <w:p w:rsidR="00816B60" w:rsidRDefault="00D93250" w:rsidP="003B3B46">
      <w:pPr>
        <w:pStyle w:val="a0"/>
      </w:pPr>
      <w:r>
        <w:rPr>
          <w:rFonts w:hint="eastAsia"/>
        </w:rPr>
        <w:t>创建工程时，选择板件之后，将进入应用框架配置界面，可以</w:t>
      </w: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的框架，并进行配置。</w:t>
      </w:r>
      <w:r w:rsidR="00824178">
        <w:rPr>
          <w:rFonts w:hint="eastAsia"/>
        </w:rPr>
        <w:t>例如，</w:t>
      </w:r>
      <w:r w:rsidR="00816B60">
        <w:rPr>
          <w:rFonts w:hint="eastAsia"/>
        </w:rPr>
        <w:t>选择了“工业串行总线框架”，你需要配置本机是主机还是从机，或者既是（上级网络）的从机，又是（下级网络）的主机，需要配置通信设备文件的名称，通信口</w:t>
      </w:r>
      <w:r w:rsidR="00816B60">
        <w:rPr>
          <w:rFonts w:hint="eastAsia"/>
        </w:rPr>
        <w:t>baud</w:t>
      </w:r>
      <w:r w:rsidR="00816B60">
        <w:rPr>
          <w:rFonts w:hint="eastAsia"/>
        </w:rPr>
        <w:t>等参数。</w:t>
      </w:r>
    </w:p>
    <w:p w:rsidR="003B3B46" w:rsidRDefault="003B3B46" w:rsidP="0029116B">
      <w:pPr>
        <w:pStyle w:val="a0"/>
        <w:ind w:firstLineChars="0"/>
      </w:pPr>
      <w:r>
        <w:rPr>
          <w:rFonts w:hint="eastAsia"/>
        </w:rPr>
        <w:t>工程属性</w:t>
      </w:r>
      <w:r w:rsidR="00E61AD2">
        <w:rPr>
          <w:rFonts w:hint="eastAsia"/>
        </w:rPr>
        <w:t>界面</w:t>
      </w:r>
      <w:r>
        <w:rPr>
          <w:rFonts w:hint="eastAsia"/>
        </w:rPr>
        <w:t>中，</w:t>
      </w:r>
      <w:r w:rsidR="0029116B">
        <w:rPr>
          <w:rFonts w:hint="eastAsia"/>
        </w:rPr>
        <w:t>也可以</w:t>
      </w:r>
      <w:r>
        <w:rPr>
          <w:rFonts w:hint="eastAsia"/>
        </w:rPr>
        <w:t>显示该工程选择了哪些框架，并可以修改配置，但是，不能增减所选择的框架。</w:t>
      </w:r>
    </w:p>
    <w:p w:rsidR="006E5F25" w:rsidRDefault="006E5F25" w:rsidP="0029116B">
      <w:pPr>
        <w:pStyle w:val="a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djysrc</w:t>
      </w:r>
      <w:proofErr w:type="spellEnd"/>
      <w:r>
        <w:rPr>
          <w:rFonts w:hint="eastAsia"/>
        </w:rPr>
        <w:t>目录下，增加</w:t>
      </w:r>
      <w:r>
        <w:rPr>
          <w:rFonts w:hint="eastAsia"/>
        </w:rPr>
        <w:t>profile</w:t>
      </w:r>
      <w:r>
        <w:rPr>
          <w:rFonts w:hint="eastAsia"/>
        </w:rPr>
        <w:t>目录，该目录下，放置一系列</w:t>
      </w:r>
      <w:proofErr w:type="spellStart"/>
      <w:r>
        <w:t>xxx.prf</w:t>
      </w:r>
      <w:proofErr w:type="spellEnd"/>
      <w:r>
        <w:rPr>
          <w:rFonts w:hint="eastAsia"/>
        </w:rPr>
        <w:t>文件，每个文件用于配置一个框架，每个文件应该包含如下内容（</w:t>
      </w:r>
      <w:r w:rsidRPr="006E5F25">
        <w:rPr>
          <w:rFonts w:hint="eastAsia"/>
          <w:color w:val="FF0000"/>
        </w:rPr>
        <w:t>文件格式由详细设计确定</w:t>
      </w:r>
      <w:r>
        <w:rPr>
          <w:rFonts w:hint="eastAsia"/>
        </w:rPr>
        <w:t>）：</w:t>
      </w:r>
    </w:p>
    <w:p w:rsidR="006E5F25" w:rsidRDefault="006E5F25" w:rsidP="006E5F25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框架名，该名字将出现在配置界面的选择列表中。</w:t>
      </w:r>
    </w:p>
    <w:p w:rsidR="00BB4E3C" w:rsidRDefault="00BB4E3C" w:rsidP="00BB4E3C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框架初始化代码（可能是空的，代表该框架不需要初始化直接使用），</w:t>
      </w:r>
      <w:r>
        <w:rPr>
          <w:rFonts w:hint="eastAsia"/>
        </w:rPr>
        <w:t>DIDE</w:t>
      </w:r>
      <w:r>
        <w:rPr>
          <w:rFonts w:hint="eastAsia"/>
        </w:rPr>
        <w:t>用来生成</w:t>
      </w:r>
      <w:proofErr w:type="spellStart"/>
      <w:r>
        <w:rPr>
          <w:rFonts w:hint="eastAsia"/>
        </w:rPr>
        <w:t>initprj.c</w:t>
      </w:r>
      <w:proofErr w:type="spellEnd"/>
      <w:r>
        <w:rPr>
          <w:rFonts w:hint="eastAsia"/>
        </w:rPr>
        <w:t>。</w:t>
      </w:r>
    </w:p>
    <w:p w:rsidR="006E0589" w:rsidRDefault="00EA274B" w:rsidP="006E5F25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框架包含的组件，</w:t>
      </w:r>
      <w:r w:rsidR="00F33073">
        <w:rPr>
          <w:rFonts w:hint="eastAsia"/>
        </w:rPr>
        <w:t>用组件名表示，组件名定义参照第</w:t>
      </w:r>
      <w:r w:rsidR="00F33073">
        <w:fldChar w:fldCharType="begin"/>
      </w:r>
      <w:r w:rsidR="00F33073">
        <w:instrText xml:space="preserve"> REF _Ref514083790 \r \h </w:instrText>
      </w:r>
      <w:r w:rsidR="00F33073">
        <w:fldChar w:fldCharType="separate"/>
      </w:r>
      <w:r w:rsidR="00F33073">
        <w:t>2.1</w:t>
      </w:r>
      <w:r w:rsidR="00F33073">
        <w:fldChar w:fldCharType="end"/>
      </w:r>
      <w:r w:rsidR="00F33073">
        <w:rPr>
          <w:rFonts w:hint="eastAsia"/>
        </w:rPr>
        <w:t>节。</w:t>
      </w:r>
    </w:p>
    <w:p w:rsidR="002D3732" w:rsidRDefault="00BD3D53" w:rsidP="006E5F25">
      <w:pPr>
        <w:pStyle w:val="a0"/>
        <w:numPr>
          <w:ilvl w:val="0"/>
          <w:numId w:val="48"/>
        </w:numPr>
        <w:ind w:firstLineChars="0"/>
      </w:pPr>
      <w:r>
        <w:rPr>
          <w:rFonts w:hint="eastAsia"/>
        </w:rPr>
        <w:t>框架参数配置</w:t>
      </w:r>
      <w:r w:rsidR="002D3732">
        <w:rPr>
          <w:rFonts w:hint="eastAsia"/>
        </w:rPr>
        <w:t>，</w:t>
      </w:r>
      <w:r>
        <w:rPr>
          <w:rFonts w:hint="eastAsia"/>
        </w:rPr>
        <w:t>DIDE</w:t>
      </w:r>
      <w:r>
        <w:rPr>
          <w:rFonts w:hint="eastAsia"/>
        </w:rPr>
        <w:t>用来生成</w:t>
      </w:r>
      <w:proofErr w:type="spellStart"/>
      <w:r>
        <w:rPr>
          <w:rFonts w:hint="eastAsia"/>
        </w:rPr>
        <w:t>profile_name</w:t>
      </w:r>
      <w:r>
        <w:t>_cfg.</w:t>
      </w:r>
      <w:r>
        <w:rPr>
          <w:rFonts w:hint="eastAsia"/>
        </w:rPr>
        <w:t>h</w:t>
      </w:r>
      <w:proofErr w:type="spellEnd"/>
      <w:r>
        <w:rPr>
          <w:rFonts w:hint="eastAsia"/>
        </w:rPr>
        <w:t>放到工程目录中</w:t>
      </w:r>
    </w:p>
    <w:p w:rsidR="00BD3D53" w:rsidRDefault="00BD3D53" w:rsidP="00BD3D53">
      <w:pPr>
        <w:pStyle w:val="a0"/>
        <w:numPr>
          <w:ilvl w:val="1"/>
          <w:numId w:val="48"/>
        </w:numPr>
        <w:ind w:firstLineChars="0"/>
      </w:pPr>
      <w:r>
        <w:rPr>
          <w:rFonts w:hint="eastAsia"/>
        </w:rPr>
        <w:t>初始化函数的参数</w:t>
      </w:r>
    </w:p>
    <w:p w:rsidR="00BD3D53" w:rsidRDefault="00BD3D53" w:rsidP="00BD3D53">
      <w:pPr>
        <w:pStyle w:val="a0"/>
        <w:numPr>
          <w:ilvl w:val="1"/>
          <w:numId w:val="48"/>
        </w:numPr>
        <w:ind w:firstLineChars="0"/>
      </w:pPr>
      <w:r>
        <w:rPr>
          <w:rFonts w:hint="eastAsia"/>
        </w:rPr>
        <w:t>条件编译用的常量，或控制资源用的常量。</w:t>
      </w:r>
    </w:p>
    <w:p w:rsidR="00A2285B" w:rsidRDefault="002C74BD" w:rsidP="00A2285B">
      <w:pPr>
        <w:pStyle w:val="a0"/>
        <w:numPr>
          <w:ilvl w:val="1"/>
          <w:numId w:val="48"/>
        </w:numPr>
        <w:ind w:firstLineChars="0"/>
      </w:pPr>
      <w:r>
        <w:rPr>
          <w:rFonts w:hint="eastAsia"/>
        </w:rPr>
        <w:t>框架需要引用的设备或文件，一律使用文件名</w:t>
      </w:r>
      <w:r w:rsidR="00A2285B">
        <w:rPr>
          <w:rFonts w:hint="eastAsia"/>
        </w:rPr>
        <w:t>。</w:t>
      </w:r>
    </w:p>
    <w:p w:rsidR="00BD3D53" w:rsidRPr="00BD3D53" w:rsidRDefault="00BD3D53" w:rsidP="00BD3D53">
      <w:pPr>
        <w:pStyle w:val="a0"/>
        <w:numPr>
          <w:ilvl w:val="1"/>
          <w:numId w:val="48"/>
        </w:numPr>
        <w:ind w:firstLineChars="0"/>
        <w:rPr>
          <w:color w:val="FF0000"/>
        </w:rPr>
      </w:pPr>
      <w:r w:rsidRPr="00BD3D53">
        <w:rPr>
          <w:rFonts w:hint="eastAsia"/>
          <w:color w:val="FF0000"/>
        </w:rPr>
        <w:t>include</w:t>
      </w:r>
      <w:r w:rsidRPr="00BD3D53">
        <w:rPr>
          <w:color w:val="FF0000"/>
        </w:rPr>
        <w:t xml:space="preserve"> “</w:t>
      </w:r>
      <w:proofErr w:type="spellStart"/>
      <w:r w:rsidRPr="00BD3D53">
        <w:rPr>
          <w:rFonts w:hint="eastAsia"/>
          <w:color w:val="FF0000"/>
        </w:rPr>
        <w:t>profile</w:t>
      </w:r>
      <w:r w:rsidRPr="00BD3D53">
        <w:rPr>
          <w:color w:val="FF0000"/>
        </w:rPr>
        <w:t>_name_cfg.</w:t>
      </w:r>
      <w:r w:rsidRPr="00BD3D53">
        <w:rPr>
          <w:rFonts w:hint="eastAsia"/>
          <w:color w:val="FF0000"/>
        </w:rPr>
        <w:t>h</w:t>
      </w:r>
      <w:proofErr w:type="spellEnd"/>
      <w:r w:rsidRPr="00BD3D53">
        <w:rPr>
          <w:color w:val="FF0000"/>
        </w:rPr>
        <w:t>”</w:t>
      </w:r>
      <w:r w:rsidR="004F3F8A">
        <w:rPr>
          <w:rFonts w:hint="eastAsia"/>
          <w:color w:val="FF0000"/>
        </w:rPr>
        <w:t>时，应：</w:t>
      </w:r>
      <w:r w:rsidRPr="00BD3D53">
        <w:rPr>
          <w:color w:val="FF0000"/>
        </w:rPr>
        <w:t>//</w:t>
      </w:r>
      <w:r w:rsidRPr="00BD3D53">
        <w:rPr>
          <w:rFonts w:hint="eastAsia"/>
          <w:color w:val="FF0000"/>
        </w:rPr>
        <w:t>本文件</w:t>
      </w:r>
      <w:r w:rsidR="004F3F8A">
        <w:rPr>
          <w:rFonts w:hint="eastAsia"/>
          <w:color w:val="FF0000"/>
        </w:rPr>
        <w:t>由配置工具生成，</w:t>
      </w:r>
      <w:r w:rsidRPr="00BD3D53">
        <w:rPr>
          <w:rFonts w:hint="eastAsia"/>
          <w:color w:val="FF0000"/>
        </w:rPr>
        <w:t>在工程文件</w:t>
      </w:r>
      <w:r w:rsidR="004F3F8A">
        <w:rPr>
          <w:rFonts w:hint="eastAsia"/>
          <w:color w:val="FF0000"/>
        </w:rPr>
        <w:t>夹</w:t>
      </w:r>
      <w:r w:rsidRPr="00BD3D53">
        <w:rPr>
          <w:rFonts w:hint="eastAsia"/>
          <w:color w:val="FF0000"/>
        </w:rPr>
        <w:t>中</w:t>
      </w:r>
    </w:p>
    <w:p w:rsidR="00F33073" w:rsidRPr="006E5F25" w:rsidRDefault="00F33073" w:rsidP="00F33073">
      <w:pPr>
        <w:pStyle w:val="a0"/>
        <w:ind w:firstLineChars="0"/>
      </w:pPr>
      <w:r>
        <w:rPr>
          <w:rFonts w:hint="eastAsia"/>
        </w:rPr>
        <w:t>用拖放方式而</w:t>
      </w:r>
      <w:proofErr w:type="gramStart"/>
      <w:r>
        <w:rPr>
          <w:rFonts w:hint="eastAsia"/>
        </w:rPr>
        <w:t>不是勾选方式</w:t>
      </w:r>
      <w:proofErr w:type="gramEnd"/>
      <w:r>
        <w:rPr>
          <w:rFonts w:hint="eastAsia"/>
        </w:rPr>
        <w:t>选择框架，因为有些组件可能会部署多个，则拖多个过去。</w:t>
      </w:r>
    </w:p>
    <w:p w:rsidR="00F20CE7" w:rsidRDefault="00F20CE7" w:rsidP="00F20CE7">
      <w:pPr>
        <w:pStyle w:val="1"/>
      </w:pPr>
      <w:r>
        <w:rPr>
          <w:rFonts w:hint="eastAsia"/>
        </w:rPr>
        <w:t>调试方案</w:t>
      </w:r>
    </w:p>
    <w:p w:rsidR="00557110" w:rsidRDefault="009B04A8" w:rsidP="0073510C">
      <w:pPr>
        <w:pStyle w:val="2"/>
        <w:spacing w:before="62"/>
      </w:pPr>
      <w:r>
        <w:rPr>
          <w:rFonts w:hint="eastAsia"/>
        </w:rPr>
        <w:t>CPU</w:t>
      </w:r>
      <w:r>
        <w:rPr>
          <w:rFonts w:hint="eastAsia"/>
        </w:rPr>
        <w:t>运行</w:t>
      </w:r>
      <w:r w:rsidR="00557110">
        <w:rPr>
          <w:rFonts w:hint="eastAsia"/>
        </w:rPr>
        <w:t>记录</w:t>
      </w:r>
    </w:p>
    <w:p w:rsidR="00333874" w:rsidRPr="00333874" w:rsidRDefault="00333874" w:rsidP="00333874">
      <w:pPr>
        <w:pStyle w:val="a0"/>
      </w:pPr>
      <w:r>
        <w:rPr>
          <w:rFonts w:hint="eastAsia"/>
        </w:rPr>
        <w:t>记录</w:t>
      </w:r>
      <w:r>
        <w:rPr>
          <w:rFonts w:hint="eastAsia"/>
        </w:rPr>
        <w:t>CPU</w:t>
      </w:r>
      <w:r>
        <w:rPr>
          <w:rFonts w:hint="eastAsia"/>
        </w:rPr>
        <w:t>运行过程需要目标机配合，在配置工程时，须打开此功能。能观测多长时间，取决于</w:t>
      </w:r>
      <w:r>
        <w:rPr>
          <w:rFonts w:hint="eastAsia"/>
        </w:rPr>
        <w:lastRenderedPageBreak/>
        <w:t>切换频繁度以及配置的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空间。</w:t>
      </w:r>
    </w:p>
    <w:p w:rsidR="00886035" w:rsidRDefault="00886035" w:rsidP="00886035">
      <w:pPr>
        <w:pStyle w:val="3"/>
      </w:pPr>
      <w:r>
        <w:rPr>
          <w:rFonts w:hint="eastAsia"/>
        </w:rPr>
        <w:t>数据记录</w:t>
      </w:r>
    </w:p>
    <w:p w:rsidR="00886035" w:rsidRPr="00886035" w:rsidRDefault="00AC581E" w:rsidP="00886035">
      <w:pPr>
        <w:pStyle w:val="a0"/>
      </w:pPr>
      <w:r>
        <w:rPr>
          <w:rFonts w:hint="eastAsia"/>
        </w:rPr>
        <w:t>记录</w:t>
      </w:r>
      <w:r>
        <w:rPr>
          <w:rFonts w:hint="eastAsia"/>
        </w:rPr>
        <w:t>CPU</w:t>
      </w:r>
      <w:r>
        <w:rPr>
          <w:rFonts w:hint="eastAsia"/>
        </w:rPr>
        <w:t>每时每刻都在干什么，记录中断号、事件号、事件类型、类型名称等信息。</w:t>
      </w:r>
      <w:r w:rsidR="00BD34A1">
        <w:rPr>
          <w:rFonts w:hint="eastAsia"/>
        </w:rPr>
        <w:t>时间是</w:t>
      </w:r>
      <w:r w:rsidR="00BD34A1">
        <w:rPr>
          <w:rFonts w:hint="eastAsia"/>
        </w:rPr>
        <w:t>CPU</w:t>
      </w:r>
      <w:r w:rsidR="00BD34A1">
        <w:rPr>
          <w:rFonts w:hint="eastAsia"/>
        </w:rPr>
        <w:t>开始运行以来的</w:t>
      </w:r>
      <w:r w:rsidR="00BD34A1">
        <w:rPr>
          <w:rFonts w:hint="eastAsia"/>
        </w:rPr>
        <w:t>6</w:t>
      </w:r>
      <w:r w:rsidR="00BD34A1">
        <w:t>4</w:t>
      </w:r>
      <w:r w:rsidR="00BD34A1">
        <w:rPr>
          <w:rFonts w:hint="eastAsia"/>
        </w:rPr>
        <w:t>位时间。</w:t>
      </w:r>
    </w:p>
    <w:p w:rsidR="00AC581E" w:rsidRDefault="00AC581E" w:rsidP="00AC581E">
      <w:pPr>
        <w:pStyle w:val="a0"/>
      </w:pPr>
      <w:r>
        <w:rPr>
          <w:rFonts w:hint="eastAsia"/>
        </w:rPr>
        <w:t>如果是</w:t>
      </w:r>
      <w:r>
        <w:rPr>
          <w:rFonts w:hint="eastAsia"/>
        </w:rPr>
        <w:t>MP</w:t>
      </w:r>
      <w:r>
        <w:rPr>
          <w:rFonts w:hint="eastAsia"/>
        </w:rPr>
        <w:t>版本，还要记录事件所属进程。</w:t>
      </w:r>
    </w:p>
    <w:p w:rsidR="00AC581E" w:rsidRDefault="00AC581E" w:rsidP="00AC581E">
      <w:pPr>
        <w:pStyle w:val="a0"/>
      </w:pPr>
      <w:r>
        <w:rPr>
          <w:rFonts w:hint="eastAsia"/>
        </w:rPr>
        <w:t>如果是</w:t>
      </w:r>
      <w:r>
        <w:rPr>
          <w:rFonts w:hint="eastAsia"/>
        </w:rPr>
        <w:t>AMP</w:t>
      </w:r>
      <w:r>
        <w:rPr>
          <w:rFonts w:hint="eastAsia"/>
        </w:rPr>
        <w:t>或</w:t>
      </w:r>
      <w:r>
        <w:rPr>
          <w:rFonts w:hint="eastAsia"/>
        </w:rPr>
        <w:t>SMP</w:t>
      </w:r>
      <w:r>
        <w:rPr>
          <w:rFonts w:hint="eastAsia"/>
        </w:rPr>
        <w:t>版本，则要分别显示所有</w:t>
      </w:r>
      <w:r>
        <w:rPr>
          <w:rFonts w:hint="eastAsia"/>
        </w:rPr>
        <w:t>CPU</w:t>
      </w:r>
      <w:r>
        <w:rPr>
          <w:rFonts w:hint="eastAsia"/>
        </w:rPr>
        <w:t>的运行时间轴。</w:t>
      </w:r>
    </w:p>
    <w:p w:rsidR="00AC581E" w:rsidRDefault="00AC581E" w:rsidP="00AC581E">
      <w:pPr>
        <w:pStyle w:val="a0"/>
      </w:pPr>
      <w:r>
        <w:rPr>
          <w:rFonts w:hint="eastAsia"/>
        </w:rPr>
        <w:t>注：忽略实时中断。</w:t>
      </w:r>
    </w:p>
    <w:p w:rsidR="00CE1089" w:rsidRDefault="005B21BD" w:rsidP="00CE1089">
      <w:pPr>
        <w:pStyle w:val="a0"/>
      </w:pPr>
      <w:r>
        <w:rPr>
          <w:rFonts w:hint="eastAsia"/>
        </w:rPr>
        <w:t>记录方法：</w:t>
      </w:r>
      <w:r w:rsidR="00774A89">
        <w:rPr>
          <w:rFonts w:hint="eastAsia"/>
        </w:rPr>
        <w:t>记录在内存中，循环记录</w:t>
      </w:r>
      <w:r w:rsidR="007F6CD2">
        <w:rPr>
          <w:rFonts w:hint="eastAsia"/>
        </w:rPr>
        <w:t>，</w:t>
      </w:r>
      <w:r w:rsidR="00CE1089">
        <w:rPr>
          <w:rFonts w:hint="eastAsia"/>
        </w:rPr>
        <w:t>记录满以后，新记录覆盖老记录。记录使用的内存量可在</w:t>
      </w:r>
      <w:r w:rsidR="00CE1089">
        <w:rPr>
          <w:rFonts w:hint="eastAsia"/>
        </w:rPr>
        <w:t>IDE</w:t>
      </w:r>
      <w:r w:rsidR="00CE1089">
        <w:rPr>
          <w:rFonts w:hint="eastAsia"/>
        </w:rPr>
        <w:t>中配置</w:t>
      </w:r>
      <w:r w:rsidR="005B7119">
        <w:rPr>
          <w:rFonts w:hint="eastAsia"/>
        </w:rPr>
        <w:t>，配置为</w:t>
      </w:r>
      <w:r w:rsidR="005B7119">
        <w:rPr>
          <w:rFonts w:hint="eastAsia"/>
        </w:rPr>
        <w:t>0</w:t>
      </w:r>
      <w:r w:rsidR="005B7119">
        <w:rPr>
          <w:rFonts w:hint="eastAsia"/>
        </w:rPr>
        <w:t>则没有这个组件</w:t>
      </w:r>
      <w:r w:rsidR="00CE1089">
        <w:rPr>
          <w:rFonts w:hint="eastAsia"/>
        </w:rPr>
        <w:t>。</w:t>
      </w:r>
    </w:p>
    <w:p w:rsidR="005B7119" w:rsidRDefault="005B7119" w:rsidP="00CE1089">
      <w:pPr>
        <w:pStyle w:val="a0"/>
      </w:pPr>
      <w:r>
        <w:rPr>
          <w:rFonts w:hint="eastAsia"/>
        </w:rPr>
        <w:t>在事件切离时记录，中断引擎中进入中断和离开中断时记录，包括</w:t>
      </w:r>
      <w:r>
        <w:rPr>
          <w:rFonts w:hint="eastAsia"/>
        </w:rPr>
        <w:t>tick</w:t>
      </w:r>
      <w:r>
        <w:rPr>
          <w:rFonts w:hint="eastAsia"/>
        </w:rPr>
        <w:t>中断，结果是，记录的数量会非常多。</w:t>
      </w:r>
    </w:p>
    <w:p w:rsidR="0063752A" w:rsidRDefault="0063752A" w:rsidP="0063752A">
      <w:pPr>
        <w:pStyle w:val="3"/>
      </w:pPr>
      <w:r>
        <w:rPr>
          <w:rFonts w:hint="eastAsia"/>
        </w:rPr>
        <w:t>调取数据</w:t>
      </w:r>
    </w:p>
    <w:p w:rsidR="0063752A" w:rsidRDefault="0063752A" w:rsidP="0063752A">
      <w:pPr>
        <w:pStyle w:val="a0"/>
      </w:pPr>
      <w:r>
        <w:rPr>
          <w:rFonts w:hint="eastAsia"/>
        </w:rPr>
        <w:t>调取数据</w:t>
      </w:r>
      <w:r w:rsidR="00377AB3">
        <w:rPr>
          <w:rFonts w:hint="eastAsia"/>
        </w:rPr>
        <w:t>分为在线调取和离线调取</w:t>
      </w:r>
      <w:r w:rsidR="00333874">
        <w:rPr>
          <w:rFonts w:hint="eastAsia"/>
        </w:rPr>
        <w:t>。</w:t>
      </w:r>
    </w:p>
    <w:p w:rsidR="00333874" w:rsidRDefault="00333874" w:rsidP="00333874">
      <w:pPr>
        <w:pStyle w:val="a0"/>
      </w:pPr>
      <w:r>
        <w:rPr>
          <w:rFonts w:hint="eastAsia"/>
        </w:rPr>
        <w:t>在线调取即</w:t>
      </w:r>
      <w:r w:rsidR="0063752A">
        <w:rPr>
          <w:rFonts w:hint="eastAsia"/>
        </w:rPr>
        <w:t>在</w:t>
      </w:r>
      <w:r w:rsidR="0063752A">
        <w:rPr>
          <w:rFonts w:hint="eastAsia"/>
        </w:rPr>
        <w:t>debug</w:t>
      </w:r>
      <w:r w:rsidR="0063752A">
        <w:rPr>
          <w:rFonts w:hint="eastAsia"/>
        </w:rPr>
        <w:t>环境（含</w:t>
      </w:r>
      <w:r w:rsidR="0063752A">
        <w:rPr>
          <w:rFonts w:hint="eastAsia"/>
        </w:rPr>
        <w:t>release</w:t>
      </w:r>
      <w:r w:rsidR="0063752A">
        <w:rPr>
          <w:rFonts w:hint="eastAsia"/>
        </w:rPr>
        <w:t>版本）</w:t>
      </w:r>
      <w:r>
        <w:rPr>
          <w:rFonts w:hint="eastAsia"/>
        </w:rPr>
        <w:t>下</w:t>
      </w:r>
      <w:r w:rsidR="0063752A">
        <w:rPr>
          <w:rFonts w:hint="eastAsia"/>
        </w:rPr>
        <w:t>，调试中断中响应相关命令读取</w:t>
      </w:r>
      <w:proofErr w:type="spellStart"/>
      <w:r w:rsidR="0063752A">
        <w:rPr>
          <w:rFonts w:hint="eastAsia"/>
        </w:rPr>
        <w:t>buf</w:t>
      </w:r>
      <w:proofErr w:type="spellEnd"/>
      <w:r w:rsidR="0063752A">
        <w:rPr>
          <w:rFonts w:hint="eastAsia"/>
        </w:rPr>
        <w:t>中的数据，上送给调试器。</w:t>
      </w:r>
      <w:r w:rsidR="0063752A">
        <w:rPr>
          <w:rFonts w:hint="eastAsia"/>
        </w:rPr>
        <w:t>IDE</w:t>
      </w:r>
      <w:r w:rsidR="0063752A">
        <w:rPr>
          <w:rFonts w:hint="eastAsia"/>
        </w:rPr>
        <w:t>每</w:t>
      </w:r>
      <w:r w:rsidR="00445C9E">
        <w:rPr>
          <w:rFonts w:hint="eastAsia"/>
        </w:rPr>
        <w:t>2</w:t>
      </w:r>
      <w:r w:rsidR="00445C9E">
        <w:t>00</w:t>
      </w:r>
      <w:r w:rsidR="00445C9E">
        <w:rPr>
          <w:rFonts w:hint="eastAsia"/>
        </w:rPr>
        <w:t>mS</w:t>
      </w:r>
      <w:r w:rsidR="0063752A">
        <w:rPr>
          <w:rFonts w:hint="eastAsia"/>
        </w:rPr>
        <w:t>发送一次</w:t>
      </w:r>
      <w:r w:rsidR="004B3D4F">
        <w:rPr>
          <w:rFonts w:hint="eastAsia"/>
        </w:rPr>
        <w:t>读取数据的</w:t>
      </w:r>
      <w:r w:rsidR="0063752A">
        <w:rPr>
          <w:rFonts w:hint="eastAsia"/>
        </w:rPr>
        <w:t>命令。</w:t>
      </w:r>
      <w:r w:rsidR="004B3D4F">
        <w:rPr>
          <w:rFonts w:hint="eastAsia"/>
        </w:rPr>
        <w:t>在线调取的数据，只要计算机内存够，就一直保存。</w:t>
      </w:r>
      <w:r w:rsidR="00F71126">
        <w:rPr>
          <w:rFonts w:hint="eastAsia"/>
        </w:rPr>
        <w:t>为此，</w:t>
      </w:r>
      <w:r w:rsidR="00F71126">
        <w:rPr>
          <w:rFonts w:hint="eastAsia"/>
        </w:rPr>
        <w:t>IDE</w:t>
      </w:r>
      <w:r w:rsidR="00F71126">
        <w:rPr>
          <w:rFonts w:hint="eastAsia"/>
        </w:rPr>
        <w:t>需要知道系统有多少可用内存，</w:t>
      </w:r>
      <w:proofErr w:type="gramStart"/>
      <w:r w:rsidR="00F71126">
        <w:rPr>
          <w:rFonts w:hint="eastAsia"/>
        </w:rPr>
        <w:t>不</w:t>
      </w:r>
      <w:proofErr w:type="gramEnd"/>
      <w:r w:rsidR="00F71126">
        <w:rPr>
          <w:rFonts w:hint="eastAsia"/>
        </w:rPr>
        <w:t>能耗光。</w:t>
      </w:r>
    </w:p>
    <w:p w:rsidR="0063752A" w:rsidRDefault="00333874" w:rsidP="0063752A">
      <w:pPr>
        <w:pStyle w:val="a0"/>
      </w:pPr>
      <w:r>
        <w:rPr>
          <w:rFonts w:hint="eastAsia"/>
        </w:rPr>
        <w:t>离线调取</w:t>
      </w:r>
      <w:r w:rsidR="00445C9E">
        <w:rPr>
          <w:rFonts w:hint="eastAsia"/>
        </w:rPr>
        <w:t>主要用于现场调试，设备运行过程中，用网络</w:t>
      </w:r>
      <w:r w:rsidR="00445C9E">
        <w:rPr>
          <w:rFonts w:hint="eastAsia"/>
        </w:rPr>
        <w:t>ftp</w:t>
      </w:r>
      <w:r w:rsidR="00445C9E">
        <w:rPr>
          <w:rFonts w:hint="eastAsia"/>
        </w:rPr>
        <w:t>、串口</w:t>
      </w:r>
      <w:proofErr w:type="spellStart"/>
      <w:r w:rsidR="00445C9E">
        <w:rPr>
          <w:rFonts w:hint="eastAsia"/>
        </w:rPr>
        <w:t>ymoden</w:t>
      </w:r>
      <w:proofErr w:type="spellEnd"/>
      <w:r w:rsidR="00445C9E">
        <w:rPr>
          <w:rFonts w:hint="eastAsia"/>
        </w:rPr>
        <w:t>等方式，把数据作为文件调取上来，供离线分析工具分析。</w:t>
      </w:r>
      <w:r>
        <w:rPr>
          <w:rFonts w:hint="eastAsia"/>
        </w:rPr>
        <w:t>需文件系统支持，为</w:t>
      </w:r>
      <w:r>
        <w:rPr>
          <w:rFonts w:hint="eastAsia"/>
        </w:rPr>
        <w:t>CPU</w:t>
      </w:r>
      <w:r>
        <w:rPr>
          <w:rFonts w:hint="eastAsia"/>
        </w:rPr>
        <w:t>运行记录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设计</w:t>
      </w:r>
      <w:r w:rsidR="0063752A">
        <w:rPr>
          <w:rFonts w:hint="eastAsia"/>
        </w:rPr>
        <w:t>一个</w:t>
      </w:r>
      <w:r>
        <w:rPr>
          <w:rFonts w:hint="eastAsia"/>
        </w:rPr>
        <w:t>只读</w:t>
      </w:r>
      <w:r w:rsidR="0063752A">
        <w:rPr>
          <w:rFonts w:hint="eastAsia"/>
        </w:rPr>
        <w:t>内存文件系统，</w:t>
      </w:r>
      <w:r w:rsidR="00445C9E">
        <w:rPr>
          <w:rFonts w:hint="eastAsia"/>
        </w:rPr>
        <w:t>一同被调取的还有其他调试数据，比如内存消耗情况、各事件占用的时间统计等</w:t>
      </w:r>
      <w:r>
        <w:rPr>
          <w:rFonts w:hint="eastAsia"/>
        </w:rPr>
        <w:t>。</w:t>
      </w:r>
    </w:p>
    <w:p w:rsidR="00333874" w:rsidRPr="008F13AE" w:rsidRDefault="00333874" w:rsidP="0063752A">
      <w:pPr>
        <w:pStyle w:val="a0"/>
      </w:pPr>
      <w:r>
        <w:rPr>
          <w:rFonts w:hint="eastAsia"/>
        </w:rPr>
        <w:t>每次调取数据后，立即清空。</w:t>
      </w:r>
    </w:p>
    <w:p w:rsidR="00886035" w:rsidRDefault="00886035" w:rsidP="00886035">
      <w:pPr>
        <w:pStyle w:val="3"/>
      </w:pPr>
      <w:r>
        <w:rPr>
          <w:rFonts w:hint="eastAsia"/>
        </w:rPr>
        <w:t>显示</w:t>
      </w:r>
    </w:p>
    <w:p w:rsidR="008F13AE" w:rsidRDefault="008F13AE" w:rsidP="008F13AE">
      <w:pPr>
        <w:pStyle w:val="a0"/>
      </w:pPr>
      <w:r w:rsidRPr="00445C9E">
        <w:rPr>
          <w:rFonts w:hint="eastAsia"/>
        </w:rPr>
        <w:t>调试界面</w:t>
      </w:r>
      <w:r w:rsidR="00445C9E" w:rsidRPr="00445C9E">
        <w:rPr>
          <w:rFonts w:hint="eastAsia"/>
        </w:rPr>
        <w:t>可</w:t>
      </w:r>
      <w:r w:rsidRPr="00445C9E">
        <w:rPr>
          <w:rFonts w:hint="eastAsia"/>
        </w:rPr>
        <w:t>显示</w:t>
      </w:r>
      <w:r w:rsidR="00445C9E">
        <w:rPr>
          <w:rFonts w:hint="eastAsia"/>
        </w:rPr>
        <w:t>CPU</w:t>
      </w:r>
      <w:r w:rsidR="00445C9E">
        <w:rPr>
          <w:rFonts w:hint="eastAsia"/>
        </w:rPr>
        <w:t>实时运行情况或离线数据</w:t>
      </w:r>
      <w:r w:rsidR="00333874" w:rsidRPr="00445C9E">
        <w:rPr>
          <w:rFonts w:hint="eastAsia"/>
        </w:rPr>
        <w:t>。</w:t>
      </w:r>
    </w:p>
    <w:p w:rsidR="00445C9E" w:rsidRDefault="00445C9E" w:rsidP="008F13AE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运行图窗口上，有“实时”、“离线”、“启动”、“停止”按钮。</w:t>
      </w:r>
    </w:p>
    <w:p w:rsidR="00445C9E" w:rsidRDefault="00445C9E" w:rsidP="008F13AE">
      <w:pPr>
        <w:pStyle w:val="a0"/>
      </w:pPr>
      <w:r>
        <w:rPr>
          <w:rFonts w:hint="eastAsia"/>
        </w:rPr>
        <w:t>“实时”则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示波器那样，实时刷新</w:t>
      </w:r>
      <w:r w:rsidR="004B3D4F">
        <w:rPr>
          <w:rFonts w:hint="eastAsia"/>
        </w:rPr>
        <w:t>，此时“启动”和“停止”按钮是可用的</w:t>
      </w:r>
      <w:r>
        <w:rPr>
          <w:rFonts w:hint="eastAsia"/>
        </w:rPr>
        <w:t>。</w:t>
      </w:r>
    </w:p>
    <w:p w:rsidR="004B3D4F" w:rsidRPr="004B3D4F" w:rsidRDefault="004B3D4F" w:rsidP="008F13AE">
      <w:pPr>
        <w:pStyle w:val="a0"/>
      </w:pPr>
      <w:r>
        <w:rPr>
          <w:rFonts w:hint="eastAsia"/>
        </w:rPr>
        <w:t>离线则需要打开文件，此时“启动”、“停止”按钮是灰色的。</w:t>
      </w:r>
    </w:p>
    <w:p w:rsidR="00333874" w:rsidRDefault="00333874" w:rsidP="00333874">
      <w:pPr>
        <w:pStyle w:val="a0"/>
      </w:pPr>
      <w:r>
        <w:rPr>
          <w:rFonts w:hint="eastAsia"/>
        </w:rPr>
        <w:t>在时间轴上，显示</w:t>
      </w:r>
      <w:r>
        <w:rPr>
          <w:rFonts w:hint="eastAsia"/>
        </w:rPr>
        <w:t>CPU</w:t>
      </w:r>
      <w:r>
        <w:rPr>
          <w:rFonts w:hint="eastAsia"/>
        </w:rPr>
        <w:t>运行图，时间单位是</w:t>
      </w: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，以不同的颜色显示中断、事件运行时间，</w:t>
      </w:r>
      <w:proofErr w:type="gramStart"/>
      <w:r>
        <w:rPr>
          <w:rFonts w:hint="eastAsia"/>
        </w:rPr>
        <w:t>须显示</w:t>
      </w:r>
      <w:proofErr w:type="gramEnd"/>
      <w:r w:rsidR="004B3D4F">
        <w:rPr>
          <w:rFonts w:hint="eastAsia"/>
        </w:rPr>
        <w:t>中断</w:t>
      </w:r>
      <w:r>
        <w:rPr>
          <w:rFonts w:hint="eastAsia"/>
        </w:rPr>
        <w:t>号、事件号、事件类型号、事件类型名。</w:t>
      </w:r>
    </w:p>
    <w:p w:rsidR="00BB355C" w:rsidRDefault="00BB355C" w:rsidP="00333874">
      <w:pPr>
        <w:pStyle w:val="a0"/>
      </w:pPr>
      <w:r>
        <w:rPr>
          <w:rFonts w:hint="eastAsia"/>
        </w:rPr>
        <w:t>可单独观察某一事件、某一中断的运行时间</w:t>
      </w:r>
      <w:r w:rsidR="00BD34A1">
        <w:rPr>
          <w:rFonts w:hint="eastAsia"/>
        </w:rPr>
        <w:t>，也可以分类分组观察。</w:t>
      </w:r>
    </w:p>
    <w:p w:rsidR="009B04A8" w:rsidRDefault="004B3D4F" w:rsidP="00A32CEC">
      <w:pPr>
        <w:pStyle w:val="a0"/>
      </w:pPr>
      <w:r>
        <w:rPr>
          <w:rFonts w:hint="eastAsia"/>
        </w:rPr>
        <w:t>能像示波器那样放大、缩小视图</w:t>
      </w:r>
      <w:r w:rsidR="00F71126">
        <w:rPr>
          <w:rFonts w:hint="eastAsia"/>
        </w:rPr>
        <w:t>。</w:t>
      </w:r>
    </w:p>
    <w:p w:rsidR="004A0A68" w:rsidRDefault="004A0A68" w:rsidP="004A0A68">
      <w:pPr>
        <w:pStyle w:val="2"/>
        <w:spacing w:before="62"/>
      </w:pPr>
      <w:r>
        <w:rPr>
          <w:rFonts w:hint="eastAsia"/>
        </w:rPr>
        <w:t>核心数据显示</w:t>
      </w:r>
    </w:p>
    <w:p w:rsidR="004A0A68" w:rsidRDefault="004A0A68" w:rsidP="004A0A68">
      <w:pPr>
        <w:pStyle w:val="3"/>
      </w:pPr>
      <w:r>
        <w:rPr>
          <w:rFonts w:hint="eastAsia"/>
        </w:rPr>
        <w:t>事件和事件类型控制块显示</w:t>
      </w:r>
    </w:p>
    <w:p w:rsidR="004A0A68" w:rsidRDefault="004A0A68" w:rsidP="004A0A68">
      <w:pPr>
        <w:pStyle w:val="a0"/>
      </w:pPr>
      <w:r>
        <w:rPr>
          <w:rFonts w:hint="eastAsia"/>
        </w:rPr>
        <w:t>用于显示当前事件控制块的使用情况。</w:t>
      </w:r>
    </w:p>
    <w:p w:rsidR="004A0A68" w:rsidRDefault="004A0A68" w:rsidP="004A0A68">
      <w:pPr>
        <w:pStyle w:val="a0"/>
        <w:numPr>
          <w:ilvl w:val="0"/>
          <w:numId w:val="49"/>
        </w:numPr>
        <w:ind w:firstLineChars="0"/>
      </w:pPr>
      <w:r>
        <w:rPr>
          <w:rFonts w:hint="eastAsia"/>
        </w:rPr>
        <w:t>用图形方式，显示全部事件控制块和事件类型控制块的当前状态。</w:t>
      </w:r>
    </w:p>
    <w:p w:rsidR="004A0A68" w:rsidRDefault="004A0A68" w:rsidP="004A0A68">
      <w:pPr>
        <w:pStyle w:val="a0"/>
        <w:numPr>
          <w:ilvl w:val="0"/>
          <w:numId w:val="49"/>
        </w:numPr>
        <w:ind w:firstLineChars="0"/>
      </w:pPr>
      <w:r>
        <w:rPr>
          <w:rFonts w:hint="eastAsia"/>
        </w:rPr>
        <w:t>用不同颜色显示事件控制块的运行状态，以区分“运行中”、“尚未分配线程”、“延时中”、</w:t>
      </w:r>
      <w:r w:rsidR="00572A85">
        <w:rPr>
          <w:rFonts w:hint="eastAsia"/>
        </w:rPr>
        <w:t>“等待信号量”</w:t>
      </w:r>
      <w:r>
        <w:rPr>
          <w:rFonts w:hint="eastAsia"/>
        </w:rPr>
        <w:t>等</w:t>
      </w:r>
      <w:r w:rsidR="00572A85">
        <w:rPr>
          <w:rFonts w:hint="eastAsia"/>
        </w:rPr>
        <w:t>状态。</w:t>
      </w:r>
    </w:p>
    <w:p w:rsidR="00572A85" w:rsidRDefault="00572A85" w:rsidP="004A0A68">
      <w:pPr>
        <w:pStyle w:val="a0"/>
        <w:numPr>
          <w:ilvl w:val="0"/>
          <w:numId w:val="49"/>
        </w:numPr>
        <w:ind w:firstLineChars="0"/>
      </w:pPr>
      <w:r>
        <w:rPr>
          <w:rFonts w:hint="eastAsia"/>
        </w:rPr>
        <w:t>图形中应能体现事件控制块和事件的对应关系。</w:t>
      </w:r>
    </w:p>
    <w:p w:rsidR="00572A85" w:rsidRPr="004A0A68" w:rsidRDefault="00572A85" w:rsidP="004A0A68">
      <w:pPr>
        <w:pStyle w:val="a0"/>
        <w:numPr>
          <w:ilvl w:val="0"/>
          <w:numId w:val="49"/>
        </w:numPr>
        <w:ind w:firstLineChars="0"/>
      </w:pPr>
      <w:r>
        <w:rPr>
          <w:rFonts w:hint="eastAsia"/>
        </w:rPr>
        <w:t>可以按事件号、事件类型号、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尺寸、最近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CPU</w:t>
      </w:r>
      <w:r>
        <w:rPr>
          <w:rFonts w:hint="eastAsia"/>
        </w:rPr>
        <w:t>占用率、历史</w:t>
      </w:r>
      <w:r>
        <w:rPr>
          <w:rFonts w:hint="eastAsia"/>
        </w:rPr>
        <w:t>CPU</w:t>
      </w:r>
      <w:r>
        <w:rPr>
          <w:rFonts w:hint="eastAsia"/>
        </w:rPr>
        <w:t>占用率等</w:t>
      </w:r>
      <w:r w:rsidR="00305742">
        <w:rPr>
          <w:rFonts w:hint="eastAsia"/>
        </w:rPr>
        <w:t>。</w:t>
      </w:r>
    </w:p>
    <w:p w:rsidR="00B766C4" w:rsidRDefault="00B766C4" w:rsidP="00B766C4">
      <w:pPr>
        <w:pStyle w:val="3"/>
      </w:pPr>
      <w:r>
        <w:rPr>
          <w:rFonts w:hint="eastAsia"/>
        </w:rPr>
        <w:t>对象文件显示</w:t>
      </w:r>
    </w:p>
    <w:p w:rsidR="00096D46" w:rsidRDefault="00B766C4" w:rsidP="00A32CEC">
      <w:pPr>
        <w:pStyle w:val="a0"/>
      </w:pPr>
      <w:r>
        <w:rPr>
          <w:rFonts w:hint="eastAsia"/>
        </w:rPr>
        <w:t>显示</w:t>
      </w:r>
      <w:r>
        <w:rPr>
          <w:rFonts w:hint="eastAsia"/>
        </w:rPr>
        <w:t>object</w:t>
      </w:r>
      <w:r>
        <w:rPr>
          <w:rFonts w:hint="eastAsia"/>
        </w:rPr>
        <w:t>树。</w:t>
      </w:r>
    </w:p>
    <w:p w:rsidR="00B766C4" w:rsidRDefault="00B766C4" w:rsidP="00A32CEC">
      <w:pPr>
        <w:pStyle w:val="a0"/>
      </w:pPr>
      <w:r>
        <w:rPr>
          <w:rFonts w:hint="eastAsia"/>
        </w:rPr>
        <w:t>能够按树形结构显示</w:t>
      </w:r>
      <w:r>
        <w:rPr>
          <w:rFonts w:hint="eastAsia"/>
        </w:rPr>
        <w:t>object</w:t>
      </w:r>
      <w:r>
        <w:rPr>
          <w:rFonts w:hint="eastAsia"/>
        </w:rPr>
        <w:t>的名字和主要成员</w:t>
      </w:r>
      <w:r w:rsidR="00C12475">
        <w:rPr>
          <w:rFonts w:hint="eastAsia"/>
        </w:rPr>
        <w:t>，还要展开显示</w:t>
      </w:r>
      <w:proofErr w:type="spellStart"/>
      <w:r w:rsidR="00C12475">
        <w:rPr>
          <w:rFonts w:hint="eastAsia"/>
        </w:rPr>
        <w:t>ObjectPort</w:t>
      </w:r>
      <w:proofErr w:type="spellEnd"/>
      <w:r w:rsidR="00C12475">
        <w:rPr>
          <w:rFonts w:hint="eastAsia"/>
        </w:rPr>
        <w:t>链表中所有节点</w:t>
      </w:r>
      <w:r w:rsidR="00827CF3">
        <w:rPr>
          <w:rFonts w:hint="eastAsia"/>
        </w:rPr>
        <w:t>。</w:t>
      </w:r>
    </w:p>
    <w:p w:rsidR="00827CF3" w:rsidRPr="00B766C4" w:rsidRDefault="00827CF3" w:rsidP="00A32CEC">
      <w:pPr>
        <w:pStyle w:val="a0"/>
      </w:pPr>
      <w:r>
        <w:rPr>
          <w:rFonts w:hint="eastAsia"/>
        </w:rPr>
        <w:lastRenderedPageBreak/>
        <w:t>对于</w:t>
      </w:r>
      <w:r w:rsidR="003300C2">
        <w:rPr>
          <w:rFonts w:hint="eastAsia"/>
        </w:rPr>
        <w:t>系统定义的</w:t>
      </w:r>
      <w:r w:rsidR="003300C2">
        <w:rPr>
          <w:rFonts w:hint="eastAsia"/>
        </w:rPr>
        <w:t>object</w:t>
      </w:r>
      <w:r w:rsidR="003300C2">
        <w:rPr>
          <w:rFonts w:hint="eastAsia"/>
        </w:rPr>
        <w:t>，</w:t>
      </w:r>
      <w:proofErr w:type="gramStart"/>
      <w:r w:rsidR="003300C2">
        <w:rPr>
          <w:rFonts w:hint="eastAsia"/>
        </w:rPr>
        <w:t>须显示</w:t>
      </w:r>
      <w:proofErr w:type="gramEnd"/>
      <w:r w:rsidR="003300C2">
        <w:rPr>
          <w:rFonts w:hint="eastAsia"/>
        </w:rPr>
        <w:t>“</w:t>
      </w:r>
      <w:r w:rsidR="003300C2" w:rsidRPr="003300C2">
        <w:t>represent</w:t>
      </w:r>
      <w:r w:rsidR="003300C2">
        <w:rPr>
          <w:rFonts w:hint="eastAsia"/>
        </w:rPr>
        <w:t>”指向的实体值。</w:t>
      </w:r>
    </w:p>
    <w:p w:rsidR="00C9186F" w:rsidRDefault="00C9186F" w:rsidP="00C9186F">
      <w:pPr>
        <w:pStyle w:val="3"/>
      </w:pPr>
      <w:r>
        <w:rPr>
          <w:rFonts w:hint="eastAsia"/>
        </w:rPr>
        <w:t>信号量显示</w:t>
      </w:r>
    </w:p>
    <w:p w:rsidR="00C9186F" w:rsidRDefault="00C9186F" w:rsidP="00C9186F">
      <w:pPr>
        <w:pStyle w:val="a0"/>
      </w:pPr>
      <w:r>
        <w:rPr>
          <w:rFonts w:hint="eastAsia"/>
        </w:rPr>
        <w:t>显示系统中全部信号量、互斥量的状态，以及空闲信号量控制块的数量。</w:t>
      </w:r>
    </w:p>
    <w:p w:rsidR="00C9186F" w:rsidRPr="00C9186F" w:rsidRDefault="00C9186F" w:rsidP="00C9186F">
      <w:pPr>
        <w:pStyle w:val="a0"/>
      </w:pPr>
      <w:proofErr w:type="gramStart"/>
      <w:r>
        <w:rPr>
          <w:rFonts w:hint="eastAsia"/>
        </w:rPr>
        <w:t>须显示</w:t>
      </w:r>
      <w:proofErr w:type="gramEnd"/>
      <w:r>
        <w:rPr>
          <w:rFonts w:hint="eastAsia"/>
        </w:rPr>
        <w:t>被他们阻塞的事件，特别是，如果有优先级继承，</w:t>
      </w:r>
      <w:proofErr w:type="gramStart"/>
      <w:r>
        <w:rPr>
          <w:rFonts w:hint="eastAsia"/>
        </w:rPr>
        <w:t>须显</w:t>
      </w:r>
      <w:proofErr w:type="gramEnd"/>
      <w:r>
        <w:rPr>
          <w:rFonts w:hint="eastAsia"/>
        </w:rPr>
        <w:t>示被阻塞事件的原优先级和现优先级。</w:t>
      </w:r>
    </w:p>
    <w:p w:rsidR="00231746" w:rsidRDefault="00231746" w:rsidP="00231746">
      <w:pPr>
        <w:pStyle w:val="1"/>
      </w:pPr>
      <w:r>
        <w:rPr>
          <w:rFonts w:hint="eastAsia"/>
        </w:rPr>
        <w:t>BSP</w:t>
      </w:r>
      <w:r>
        <w:rPr>
          <w:rFonts w:hint="eastAsia"/>
        </w:rPr>
        <w:t>设计向导</w:t>
      </w:r>
    </w:p>
    <w:p w:rsidR="00E31B15" w:rsidRDefault="00E31B15" w:rsidP="00E31B15">
      <w:pPr>
        <w:pStyle w:val="a0"/>
        <w:ind w:firstLineChars="0"/>
      </w:pPr>
      <w:r>
        <w:rPr>
          <w:rFonts w:hint="eastAsia"/>
        </w:rPr>
        <w:t>在下图中增加“</w:t>
      </w:r>
      <w:r>
        <w:rPr>
          <w:rFonts w:hint="eastAsia"/>
        </w:rPr>
        <w:t>BSP Project</w:t>
      </w:r>
      <w:r>
        <w:rPr>
          <w:rFonts w:hint="eastAsia"/>
        </w:rPr>
        <w:t>”选项</w:t>
      </w:r>
      <w:r w:rsidR="00D503DE">
        <w:rPr>
          <w:rFonts w:hint="eastAsia"/>
        </w:rPr>
        <w:t>和“</w:t>
      </w:r>
      <w:r w:rsidR="00D503DE">
        <w:rPr>
          <w:rFonts w:hint="eastAsia"/>
        </w:rPr>
        <w:t>chip</w:t>
      </w:r>
      <w:r w:rsidR="00D503DE">
        <w:t xml:space="preserve"> </w:t>
      </w:r>
      <w:r w:rsidR="00D503DE">
        <w:rPr>
          <w:rFonts w:hint="eastAsia"/>
        </w:rPr>
        <w:t>driver</w:t>
      </w:r>
      <w:r w:rsidR="00D503DE">
        <w:rPr>
          <w:rFonts w:hint="eastAsia"/>
        </w:rPr>
        <w:t>”选项</w:t>
      </w:r>
    </w:p>
    <w:p w:rsidR="00E31B15" w:rsidRDefault="00E31B15" w:rsidP="00E31B15">
      <w:pPr>
        <w:pStyle w:val="a0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488CF">
            <wp:simplePos x="1168400" y="2671233"/>
            <wp:positionH relativeFrom="column">
              <wp:align>left</wp:align>
            </wp:positionH>
            <wp:positionV relativeFrom="paragraph">
              <wp:align>top</wp:align>
            </wp:positionV>
            <wp:extent cx="1200159" cy="481016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9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A8">
        <w:br w:type="textWrapping" w:clear="all"/>
      </w:r>
    </w:p>
    <w:p w:rsidR="00231746" w:rsidRDefault="00E31B15" w:rsidP="00231746">
      <w:pPr>
        <w:pStyle w:val="2"/>
        <w:spacing w:before="6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工程</w:t>
      </w:r>
    </w:p>
    <w:p w:rsidR="00DA2412" w:rsidRDefault="00FA66A8" w:rsidP="00FA66A8">
      <w:pPr>
        <w:pStyle w:val="a0"/>
        <w:jc w:val="center"/>
      </w:pPr>
      <w:r>
        <w:object w:dxaOrig="4851" w:dyaOrig="4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169.25pt" o:ole="">
            <v:imagedata r:id="rId14" o:title=""/>
          </v:shape>
          <o:OLEObject Type="Embed" ProgID="Visio.Drawing.15" ShapeID="_x0000_i1025" DrawAspect="Content" ObjectID="_1599562877" r:id="rId15"/>
        </w:object>
      </w:r>
    </w:p>
    <w:p w:rsidR="00385FA6" w:rsidRDefault="00E40022" w:rsidP="00DA2412">
      <w:pPr>
        <w:pStyle w:val="a0"/>
      </w:pPr>
      <w:proofErr w:type="spellStart"/>
      <w:r>
        <w:t>B</w:t>
      </w:r>
      <w:r>
        <w:rPr>
          <w:rFonts w:hint="eastAsia"/>
        </w:rPr>
        <w:t>sp</w:t>
      </w:r>
      <w:proofErr w:type="spellEnd"/>
      <w:r>
        <w:rPr>
          <w:rFonts w:hint="eastAsia"/>
        </w:rPr>
        <w:t>工程主要作用是两个：</w:t>
      </w:r>
    </w:p>
    <w:p w:rsidR="00E40022" w:rsidRDefault="00E40022" w:rsidP="00E40022">
      <w:pPr>
        <w:pStyle w:val="a0"/>
        <w:numPr>
          <w:ilvl w:val="0"/>
          <w:numId w:val="58"/>
        </w:numPr>
        <w:ind w:firstLineChars="0"/>
      </w:pPr>
      <w:r>
        <w:rPr>
          <w:rFonts w:hint="eastAsia"/>
        </w:rPr>
        <w:t>及时增量式地调试，使新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的相关代码，能够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地编译和调试。</w:t>
      </w:r>
    </w:p>
    <w:p w:rsidR="00E40022" w:rsidRDefault="00E40022" w:rsidP="00E40022">
      <w:pPr>
        <w:pStyle w:val="a0"/>
        <w:numPr>
          <w:ilvl w:val="0"/>
          <w:numId w:val="58"/>
        </w:numPr>
        <w:ind w:firstLineChars="0"/>
      </w:pPr>
      <w:r>
        <w:rPr>
          <w:rFonts w:hint="eastAsia"/>
        </w:rPr>
        <w:t>在工程属性中，提供向导和检查表，引导用户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地完成编码。</w:t>
      </w:r>
    </w:p>
    <w:p w:rsidR="00E40022" w:rsidRDefault="00806FC5" w:rsidP="00E40022">
      <w:pPr>
        <w:pStyle w:val="a0"/>
        <w:ind w:firstLineChars="0"/>
      </w:pPr>
      <w:proofErr w:type="spellStart"/>
      <w:r>
        <w:t>B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工程需要在工程属性中，界面修改：</w:t>
      </w:r>
    </w:p>
    <w:p w:rsidR="00806FC5" w:rsidRDefault="00FA605E" w:rsidP="00E40022">
      <w:pPr>
        <w:pStyle w:val="a0"/>
        <w:ind w:firstLineChars="0"/>
      </w:pPr>
      <w:r>
        <w:rPr>
          <w:noProof/>
        </w:rPr>
        <w:drawing>
          <wp:inline distT="0" distB="0" distL="0" distR="0" wp14:anchorId="72EE58D2" wp14:editId="5A1520FA">
            <wp:extent cx="5381625" cy="27169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770" cy="27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E3" w:rsidRDefault="002A47E3" w:rsidP="002A47E3">
      <w:pPr>
        <w:pStyle w:val="2"/>
        <w:spacing w:before="62"/>
      </w:pPr>
      <w:r>
        <w:rPr>
          <w:rFonts w:hint="eastAsia"/>
        </w:rPr>
        <w:lastRenderedPageBreak/>
        <w:t>CPU</w:t>
      </w:r>
      <w:r w:rsidR="0060424E">
        <w:rPr>
          <w:rFonts w:hint="eastAsia"/>
        </w:rPr>
        <w:t xml:space="preserve"> startup</w:t>
      </w:r>
      <w:r w:rsidR="00C43803">
        <w:rPr>
          <w:rFonts w:hint="eastAsia"/>
        </w:rPr>
        <w:t>代码</w:t>
      </w:r>
    </w:p>
    <w:p w:rsidR="002A47E3" w:rsidRDefault="002A47E3" w:rsidP="002A47E3">
      <w:pPr>
        <w:pStyle w:val="a0"/>
      </w:pPr>
      <w:r>
        <w:rPr>
          <w:rFonts w:hint="eastAsia"/>
        </w:rPr>
        <w:t>上电</w:t>
      </w:r>
      <w:r>
        <w:rPr>
          <w:rFonts w:hint="eastAsia"/>
        </w:rPr>
        <w:t>boot</w:t>
      </w:r>
      <w:r>
        <w:rPr>
          <w:rFonts w:hint="eastAsia"/>
        </w:rPr>
        <w:t>，是指</w:t>
      </w:r>
      <w:r>
        <w:rPr>
          <w:rFonts w:hint="eastAsia"/>
        </w:rPr>
        <w:t>CPU</w:t>
      </w:r>
      <w:r>
        <w:rPr>
          <w:rFonts w:hint="eastAsia"/>
        </w:rPr>
        <w:t>启动最初的初始化过程，放在</w:t>
      </w:r>
      <w:proofErr w:type="spellStart"/>
      <w:r>
        <w:rPr>
          <w:rFonts w:hint="eastAsia"/>
        </w:rPr>
        <w:t>boarddrv</w:t>
      </w:r>
      <w:proofErr w:type="spellEnd"/>
      <w:r>
        <w:t>/user/</w:t>
      </w:r>
      <w:proofErr w:type="spellStart"/>
      <w:r>
        <w:t>boardname</w:t>
      </w:r>
      <w:proofErr w:type="spellEnd"/>
      <w:r>
        <w:t>/startup</w:t>
      </w:r>
      <w:r>
        <w:rPr>
          <w:rFonts w:hint="eastAsia"/>
        </w:rPr>
        <w:t>目录中。</w:t>
      </w:r>
    </w:p>
    <w:p w:rsidR="00FA66A8" w:rsidRDefault="00DA4DC4" w:rsidP="002A47E3">
      <w:pPr>
        <w:pStyle w:val="a0"/>
      </w:pPr>
      <w:r>
        <w:rPr>
          <w:rFonts w:hint="eastAsia"/>
        </w:rPr>
        <w:t>根据创建板件时所选的参考板件与新板件相似度差别，</w:t>
      </w:r>
      <w:r w:rsidR="002D06FD">
        <w:rPr>
          <w:rFonts w:hint="eastAsia"/>
        </w:rPr>
        <w:t>创建板件时自动生成的</w:t>
      </w:r>
      <w:r>
        <w:rPr>
          <w:rFonts w:hint="eastAsia"/>
        </w:rPr>
        <w:t>上电</w:t>
      </w:r>
      <w:r w:rsidR="0060424E">
        <w:rPr>
          <w:rFonts w:hint="eastAsia"/>
        </w:rPr>
        <w:t>startup</w:t>
      </w:r>
      <w:r>
        <w:rPr>
          <w:rFonts w:hint="eastAsia"/>
        </w:rPr>
        <w:t>代码的完善情况也有区别。</w:t>
      </w:r>
    </w:p>
    <w:p w:rsidR="00C43803" w:rsidRDefault="00C43803" w:rsidP="002A47E3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bsp</w:t>
      </w:r>
      <w:proofErr w:type="spellEnd"/>
      <w:r>
        <w:t xml:space="preserve"> step by step</w:t>
      </w:r>
      <w:r>
        <w:rPr>
          <w:rFonts w:hint="eastAsia"/>
        </w:rPr>
        <w:t>”菜单中，</w:t>
      </w:r>
      <w:r>
        <w:rPr>
          <w:rFonts w:hint="eastAsia"/>
        </w:rPr>
        <w:t>startup</w:t>
      </w:r>
      <w:r>
        <w:rPr>
          <w:rFonts w:hint="eastAsia"/>
        </w:rPr>
        <w:t>代码条目如下</w:t>
      </w:r>
    </w:p>
    <w:p w:rsidR="0060424E" w:rsidRDefault="0060424E" w:rsidP="0060424E">
      <w:pPr>
        <w:pStyle w:val="a0"/>
        <w:numPr>
          <w:ilvl w:val="0"/>
          <w:numId w:val="60"/>
        </w:numPr>
        <w:ind w:firstLineChars="0"/>
      </w:pPr>
      <w:r>
        <w:rPr>
          <w:rFonts w:hint="eastAsia"/>
        </w:rPr>
        <w:t>CPU startup</w:t>
      </w:r>
    </w:p>
    <w:p w:rsidR="0060424E" w:rsidRDefault="0060424E" w:rsidP="0060424E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启动</w:t>
      </w:r>
    </w:p>
    <w:p w:rsidR="0060424E" w:rsidRDefault="0060424E" w:rsidP="0060424E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主时钟初始化</w:t>
      </w:r>
    </w:p>
    <w:p w:rsidR="0060424E" w:rsidRDefault="0060424E" w:rsidP="0060424E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内存总线初始化</w:t>
      </w:r>
    </w:p>
    <w:p w:rsidR="0000337B" w:rsidRDefault="00B76169" w:rsidP="0060424E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c</w:t>
      </w:r>
      <w:r w:rsidR="0000337B">
        <w:rPr>
          <w:rFonts w:hint="eastAsia"/>
        </w:rPr>
        <w:t>ache</w:t>
      </w:r>
      <w:r>
        <w:rPr>
          <w:rFonts w:hint="eastAsia"/>
        </w:rPr>
        <w:t>设置</w:t>
      </w:r>
    </w:p>
    <w:p w:rsidR="00B76169" w:rsidRPr="0060424E" w:rsidRDefault="00B76169" w:rsidP="0060424E">
      <w:pPr>
        <w:pStyle w:val="a0"/>
        <w:numPr>
          <w:ilvl w:val="1"/>
          <w:numId w:val="60"/>
        </w:numPr>
        <w:ind w:firstLineChars="0"/>
      </w:pPr>
      <w:proofErr w:type="spellStart"/>
      <w:r>
        <w:rPr>
          <w:rFonts w:hint="eastAsia"/>
        </w:rPr>
        <w:t>mmu</w:t>
      </w:r>
      <w:proofErr w:type="spellEnd"/>
      <w:r>
        <w:rPr>
          <w:rFonts w:hint="eastAsia"/>
        </w:rPr>
        <w:t>设置</w:t>
      </w:r>
    </w:p>
    <w:p w:rsidR="002A47E3" w:rsidRDefault="002A47E3" w:rsidP="002A47E3">
      <w:pPr>
        <w:pStyle w:val="2"/>
        <w:spacing w:before="62"/>
      </w:pPr>
      <w:r>
        <w:rPr>
          <w:rFonts w:hint="eastAsia"/>
        </w:rPr>
        <w:t>改进</w:t>
      </w:r>
      <w:r>
        <w:rPr>
          <w:rFonts w:hint="eastAsia"/>
        </w:rPr>
        <w:t>CPU</w:t>
      </w:r>
      <w:r>
        <w:rPr>
          <w:rFonts w:hint="eastAsia"/>
        </w:rPr>
        <w:t>管理功能</w:t>
      </w:r>
    </w:p>
    <w:p w:rsidR="00D44DA2" w:rsidRPr="00D44DA2" w:rsidRDefault="00081410" w:rsidP="005668CF">
      <w:pPr>
        <w:pStyle w:val="a0"/>
        <w:jc w:val="center"/>
      </w:pPr>
      <w:r>
        <w:rPr>
          <w:noProof/>
        </w:rPr>
        <w:drawing>
          <wp:inline distT="0" distB="0" distL="0" distR="0" wp14:anchorId="5260EAC2" wp14:editId="27D2020F">
            <wp:extent cx="3416300" cy="32030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049" cy="32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8" w:rsidRDefault="00BD0398" w:rsidP="00BD0398">
      <w:pPr>
        <w:pStyle w:val="a0"/>
      </w:pPr>
      <w:r>
        <w:rPr>
          <w:rFonts w:hint="eastAsia"/>
        </w:rPr>
        <w:t>arch</w:t>
      </w:r>
      <w:r>
        <w:rPr>
          <w:rFonts w:hint="eastAsia"/>
        </w:rPr>
        <w:t>添加后，</w:t>
      </w:r>
      <w:r w:rsidR="002641A8">
        <w:rPr>
          <w:rFonts w:hint="eastAsia"/>
        </w:rPr>
        <w:t>在</w:t>
      </w:r>
      <w:r w:rsidR="002641A8">
        <w:rPr>
          <w:rFonts w:hint="eastAsia"/>
        </w:rPr>
        <w:t>arch</w:t>
      </w:r>
      <w:r w:rsidR="002641A8">
        <w:rPr>
          <w:rFonts w:hint="eastAsia"/>
        </w:rPr>
        <w:t>目录中创建相应目录和</w:t>
      </w:r>
      <w:r w:rsidR="002641A8">
        <w:rPr>
          <w:rFonts w:hint="eastAsia"/>
        </w:rPr>
        <w:t>xml</w:t>
      </w:r>
      <w:r w:rsidR="002641A8">
        <w:rPr>
          <w:rFonts w:hint="eastAsia"/>
        </w:rPr>
        <w:t>文件，</w:t>
      </w:r>
      <w:r>
        <w:rPr>
          <w:rFonts w:hint="eastAsia"/>
        </w:rPr>
        <w:t>驱动要一个个编写。</w:t>
      </w:r>
    </w:p>
    <w:p w:rsidR="00081410" w:rsidRDefault="00BD0398" w:rsidP="00BD0398">
      <w:pPr>
        <w:pStyle w:val="a0"/>
      </w:pPr>
      <w:r>
        <w:rPr>
          <w:rFonts w:hint="eastAsia"/>
        </w:rPr>
        <w:t xml:space="preserve"> </w:t>
      </w:r>
      <w:r w:rsidR="00081410">
        <w:rPr>
          <w:rFonts w:hint="eastAsia"/>
        </w:rPr>
        <w:t>“</w:t>
      </w:r>
      <w:r>
        <w:rPr>
          <w:rFonts w:hint="eastAsia"/>
        </w:rPr>
        <w:t>arch</w:t>
      </w:r>
      <w:r w:rsidR="00081410">
        <w:rPr>
          <w:rFonts w:hint="eastAsia"/>
        </w:rPr>
        <w:t>”目录的子目录中选中“添加驱动”项时，</w:t>
      </w:r>
      <w:r>
        <w:rPr>
          <w:rFonts w:hint="eastAsia"/>
        </w:rPr>
        <w:t>（若需要）</w:t>
      </w:r>
      <w:r w:rsidR="00081410">
        <w:rPr>
          <w:rFonts w:hint="eastAsia"/>
        </w:rPr>
        <w:t>即在该项下</w:t>
      </w:r>
      <w:r>
        <w:rPr>
          <w:rFonts w:hint="eastAsia"/>
        </w:rPr>
        <w:t>创建</w:t>
      </w:r>
      <w:r w:rsidR="00081410">
        <w:rPr>
          <w:rFonts w:hint="eastAsia"/>
        </w:rPr>
        <w:t>include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目录，并提示在这两个目录下添加相应代码。</w:t>
      </w:r>
    </w:p>
    <w:p w:rsidR="00BD0398" w:rsidRDefault="00BD0398" w:rsidP="00BD0398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添加后，外设驱动</w:t>
      </w:r>
      <w:r w:rsidR="005900C5">
        <w:rPr>
          <w:rFonts w:hint="eastAsia"/>
        </w:rPr>
        <w:t>也</w:t>
      </w:r>
      <w:r>
        <w:rPr>
          <w:rFonts w:hint="eastAsia"/>
        </w:rPr>
        <w:t>要一个个编写。</w:t>
      </w:r>
    </w:p>
    <w:p w:rsidR="00BD0398" w:rsidRDefault="00BD0398" w:rsidP="00BD0398">
      <w:pPr>
        <w:pStyle w:val="a0"/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CPU</w:t>
      </w:r>
      <w:r>
        <w:rPr>
          <w:rFonts w:hint="eastAsia"/>
        </w:rPr>
        <w:t>”目录的子目录中选中“添加驱动”项时，如果没有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目录，则创建之。询问外设名字，创建</w:t>
      </w:r>
      <w:proofErr w:type="spellStart"/>
      <w:r>
        <w:rPr>
          <w:rFonts w:hint="eastAsia"/>
        </w:rPr>
        <w:t>cpu_peri_name</w:t>
      </w:r>
      <w:r>
        <w:t>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cpu_peri_name.h</w:t>
      </w:r>
      <w:proofErr w:type="spellEnd"/>
      <w:r>
        <w:rPr>
          <w:rFonts w:hint="eastAsia"/>
        </w:rPr>
        <w:t>两个文件，并打开。文件初始内容来自模板文件。</w:t>
      </w:r>
    </w:p>
    <w:p w:rsidR="00BD0398" w:rsidRDefault="00BD0398" w:rsidP="003A2091">
      <w:pPr>
        <w:pStyle w:val="a0"/>
      </w:pPr>
      <w:r>
        <w:rPr>
          <w:rFonts w:hint="eastAsia"/>
        </w:rPr>
        <w:t>提问用户是否退出界面去编写驱动，选“否”则继续留在此界面，“是”则编辑刚创建的文件。</w:t>
      </w:r>
    </w:p>
    <w:p w:rsidR="00BD0398" w:rsidRDefault="00BD0398" w:rsidP="003A2091">
      <w:pPr>
        <w:pStyle w:val="a0"/>
      </w:pPr>
    </w:p>
    <w:p w:rsidR="003A2091" w:rsidRDefault="003A2091" w:rsidP="003A2091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bsp</w:t>
      </w:r>
      <w:proofErr w:type="spellEnd"/>
      <w:r>
        <w:t xml:space="preserve"> step by step</w:t>
      </w:r>
      <w:r>
        <w:rPr>
          <w:rFonts w:hint="eastAsia"/>
        </w:rPr>
        <w:t>”菜单中，增加</w:t>
      </w:r>
      <w:r>
        <w:rPr>
          <w:rFonts w:hint="eastAsia"/>
        </w:rPr>
        <w:t>arch</w:t>
      </w:r>
      <w:r>
        <w:rPr>
          <w:rFonts w:hint="eastAsia"/>
        </w:rPr>
        <w:t>代码</w:t>
      </w:r>
      <w:r w:rsidR="00081410">
        <w:rPr>
          <w:rFonts w:hint="eastAsia"/>
        </w:rPr>
        <w:t>和</w:t>
      </w:r>
      <w:r w:rsidR="00081410">
        <w:rPr>
          <w:rFonts w:hint="eastAsia"/>
        </w:rPr>
        <w:t>CPU</w:t>
      </w:r>
      <w:r w:rsidR="00081410">
        <w:rPr>
          <w:rFonts w:hint="eastAsia"/>
        </w:rPr>
        <w:t>代码</w:t>
      </w:r>
      <w:r>
        <w:rPr>
          <w:rFonts w:hint="eastAsia"/>
        </w:rPr>
        <w:t>条目如下：</w:t>
      </w:r>
    </w:p>
    <w:p w:rsidR="003A2091" w:rsidRDefault="003A2091" w:rsidP="003A2091">
      <w:pPr>
        <w:pStyle w:val="a0"/>
        <w:numPr>
          <w:ilvl w:val="0"/>
          <w:numId w:val="60"/>
        </w:numPr>
        <w:ind w:firstLineChars="0"/>
      </w:pPr>
      <w:r>
        <w:t>A</w:t>
      </w:r>
      <w:r>
        <w:rPr>
          <w:rFonts w:hint="eastAsia"/>
        </w:rPr>
        <w:t>rch</w:t>
      </w:r>
      <w:r>
        <w:rPr>
          <w:rFonts w:hint="eastAsia"/>
        </w:rPr>
        <w:t>驱动</w:t>
      </w:r>
    </w:p>
    <w:p w:rsidR="00DA061E" w:rsidRDefault="006B0D72" w:rsidP="003A2091">
      <w:pPr>
        <w:pStyle w:val="a0"/>
        <w:numPr>
          <w:ilvl w:val="1"/>
          <w:numId w:val="60"/>
        </w:numPr>
        <w:ind w:firstLineChars="0"/>
      </w:pPr>
      <w:proofErr w:type="spellStart"/>
      <w:r w:rsidRPr="006B0D72">
        <w:t>arch_feature.h</w:t>
      </w:r>
      <w:proofErr w:type="spellEnd"/>
      <w:r>
        <w:rPr>
          <w:rFonts w:hint="eastAsia"/>
        </w:rPr>
        <w:t>和</w:t>
      </w:r>
      <w:proofErr w:type="spellStart"/>
      <w:r w:rsidRPr="006B0D72">
        <w:t>arch_</w:t>
      </w:r>
      <w:r>
        <w:rPr>
          <w:rFonts w:hint="eastAsia"/>
        </w:rPr>
        <w:t>stdint</w:t>
      </w:r>
      <w:r w:rsidRPr="006B0D72">
        <w:t>.h</w:t>
      </w:r>
      <w:proofErr w:type="spellEnd"/>
      <w:r>
        <w:rPr>
          <w:rFonts w:hint="eastAsia"/>
        </w:rPr>
        <w:t>文件定义</w:t>
      </w:r>
    </w:p>
    <w:p w:rsidR="00B61BF4" w:rsidRDefault="00B61BF4" w:rsidP="003A2091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上下文切换</w:t>
      </w:r>
      <w:r w:rsidR="00541230">
        <w:rPr>
          <w:rFonts w:hint="eastAsia"/>
        </w:rPr>
        <w:t>相关代码</w:t>
      </w:r>
      <w:r>
        <w:rPr>
          <w:rFonts w:hint="eastAsia"/>
        </w:rPr>
        <w:t>。</w:t>
      </w:r>
    </w:p>
    <w:p w:rsidR="002A47E3" w:rsidRPr="00DA2412" w:rsidRDefault="002A47E3" w:rsidP="003A2091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lastRenderedPageBreak/>
        <w:t>异常系统</w:t>
      </w:r>
      <w:r w:rsidR="003A2091">
        <w:rPr>
          <w:rFonts w:hint="eastAsia"/>
        </w:rPr>
        <w:t>和中断</w:t>
      </w:r>
    </w:p>
    <w:p w:rsidR="00B61BF4" w:rsidRDefault="00B61BF4" w:rsidP="003A2091">
      <w:pPr>
        <w:pStyle w:val="a0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相关的汇编。</w:t>
      </w:r>
    </w:p>
    <w:p w:rsidR="00B61BF4" w:rsidRDefault="00B61BF4" w:rsidP="003A2091">
      <w:pPr>
        <w:pStyle w:val="a0"/>
        <w:numPr>
          <w:ilvl w:val="1"/>
          <w:numId w:val="60"/>
        </w:numPr>
        <w:ind w:firstLineChars="0"/>
      </w:pP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</w:t>
      </w:r>
      <w:proofErr w:type="spellEnd"/>
      <w:r>
        <w:rPr>
          <w:rFonts w:hint="eastAsia"/>
        </w:rPr>
        <w:t>延时代码。</w:t>
      </w:r>
    </w:p>
    <w:p w:rsidR="002A47E3" w:rsidRDefault="00B61BF4" w:rsidP="003A2091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tick</w:t>
      </w:r>
      <w:r>
        <w:rPr>
          <w:rFonts w:hint="eastAsia"/>
        </w:rPr>
        <w:t>系统（也可能</w:t>
      </w:r>
      <w:r w:rsidR="003A2091">
        <w:rPr>
          <w:rFonts w:hint="eastAsia"/>
        </w:rPr>
        <w:t>在</w:t>
      </w:r>
      <w:r>
        <w:rPr>
          <w:rFonts w:hint="eastAsia"/>
        </w:rPr>
        <w:t>CPU</w:t>
      </w:r>
      <w:r w:rsidR="003A2091">
        <w:rPr>
          <w:rFonts w:hint="eastAsia"/>
        </w:rPr>
        <w:t>驱动里</w:t>
      </w:r>
      <w:r>
        <w:rPr>
          <w:rFonts w:hint="eastAsia"/>
        </w:rPr>
        <w:t>）</w:t>
      </w:r>
    </w:p>
    <w:p w:rsidR="005900C5" w:rsidRDefault="005900C5" w:rsidP="005900C5">
      <w:pPr>
        <w:pStyle w:val="a0"/>
        <w:numPr>
          <w:ilvl w:val="0"/>
          <w:numId w:val="60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驱动</w:t>
      </w:r>
    </w:p>
    <w:p w:rsidR="002C7516" w:rsidRDefault="00EF78D4" w:rsidP="00CC78A4">
      <w:pPr>
        <w:pStyle w:val="2"/>
        <w:spacing w:before="62"/>
      </w:pPr>
      <w:r>
        <w:rPr>
          <w:rFonts w:hint="eastAsia"/>
        </w:rPr>
        <w:t>改进板件管理功能</w:t>
      </w:r>
    </w:p>
    <w:p w:rsidR="003A2B56" w:rsidRDefault="00841202" w:rsidP="002D4495">
      <w:pPr>
        <w:pStyle w:val="a0"/>
      </w:pPr>
      <w:r>
        <w:rPr>
          <w:rFonts w:hint="eastAsia"/>
        </w:rPr>
        <w:t>板件管理功能，原来只有配置功能，要增加</w:t>
      </w:r>
      <w:r w:rsidR="00BB6BB8">
        <w:rPr>
          <w:rFonts w:hint="eastAsia"/>
        </w:rPr>
        <w:t>完成</w:t>
      </w:r>
      <w:r>
        <w:rPr>
          <w:rFonts w:hint="eastAsia"/>
        </w:rPr>
        <w:t>板件驱动代码的功能。</w:t>
      </w:r>
    </w:p>
    <w:p w:rsidR="00841202" w:rsidRDefault="004F56D4" w:rsidP="002D4495">
      <w:pPr>
        <w:pStyle w:val="a0"/>
      </w:pPr>
      <w:r>
        <w:rPr>
          <w:noProof/>
        </w:rPr>
        <w:drawing>
          <wp:inline distT="0" distB="0" distL="0" distR="0" wp14:anchorId="2A1B9A60" wp14:editId="522298E1">
            <wp:extent cx="3181350" cy="30119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344" cy="30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ED" w:rsidRDefault="005257ED" w:rsidP="002D4495">
      <w:pPr>
        <w:pStyle w:val="a0"/>
        <w:rPr>
          <w:rFonts w:hint="eastAsia"/>
        </w:rPr>
      </w:pPr>
      <w:r>
        <w:rPr>
          <w:rFonts w:hint="eastAsia"/>
        </w:rPr>
        <w:t>板件近似度排序：</w:t>
      </w:r>
      <w:r>
        <w:rPr>
          <w:rFonts w:hint="eastAsia"/>
        </w:rPr>
        <w:t>CPU</w:t>
      </w:r>
      <w:r>
        <w:rPr>
          <w:rFonts w:hint="eastAsia"/>
        </w:rPr>
        <w:t>相同——</w:t>
      </w:r>
      <w:r>
        <w:t>&gt;</w:t>
      </w:r>
      <w:r>
        <w:rPr>
          <w:rFonts w:hint="eastAsia"/>
        </w:rPr>
        <w:t>arch</w:t>
      </w:r>
      <w:r>
        <w:rPr>
          <w:rFonts w:hint="eastAsia"/>
        </w:rPr>
        <w:t>相同——</w:t>
      </w:r>
      <w:r>
        <w:rPr>
          <w:rFonts w:hint="eastAsia"/>
        </w:rPr>
        <w:t>&gt;</w:t>
      </w:r>
      <w:r>
        <w:rPr>
          <w:rFonts w:hint="eastAsia"/>
        </w:rPr>
        <w:t>厂商系列近似</w:t>
      </w:r>
    </w:p>
    <w:p w:rsidR="004F56D4" w:rsidRDefault="000C1FA3" w:rsidP="002D4495">
      <w:pPr>
        <w:pStyle w:val="a0"/>
      </w:pPr>
      <w:r>
        <w:rPr>
          <w:rFonts w:hint="eastAsia"/>
        </w:rPr>
        <w:t>如果选择</w:t>
      </w:r>
      <w:r w:rsidR="005257ED">
        <w:rPr>
          <w:rFonts w:hint="eastAsia"/>
        </w:rPr>
        <w:t>了</w:t>
      </w:r>
      <w:r>
        <w:rPr>
          <w:rFonts w:hint="eastAsia"/>
        </w:rPr>
        <w:t>相似板件</w:t>
      </w:r>
      <w:r w:rsidR="00D503DE">
        <w:rPr>
          <w:rFonts w:hint="eastAsia"/>
        </w:rPr>
        <w:t>，则列出其</w:t>
      </w:r>
      <w:proofErr w:type="spellStart"/>
      <w:r w:rsidR="005257ED">
        <w:rPr>
          <w:rFonts w:hint="eastAsia"/>
        </w:rPr>
        <w:t>boarddrv</w:t>
      </w:r>
      <w:proofErr w:type="spellEnd"/>
      <w:r w:rsidR="005257ED">
        <w:rPr>
          <w:rFonts w:hint="eastAsia"/>
        </w:rPr>
        <w:t>目录下的全部</w:t>
      </w:r>
      <w:r w:rsidR="00D503DE">
        <w:rPr>
          <w:rFonts w:hint="eastAsia"/>
        </w:rPr>
        <w:t>文件，用户</w:t>
      </w:r>
      <w:proofErr w:type="gramStart"/>
      <w:r w:rsidR="00D503DE">
        <w:rPr>
          <w:rFonts w:hint="eastAsia"/>
        </w:rPr>
        <w:t>勾</w:t>
      </w:r>
      <w:proofErr w:type="gramEnd"/>
      <w:r w:rsidR="00D503DE">
        <w:rPr>
          <w:rFonts w:hint="eastAsia"/>
        </w:rPr>
        <w:t>选中的文件，</w:t>
      </w:r>
      <w:r w:rsidR="00D503DE">
        <w:rPr>
          <w:rFonts w:hint="eastAsia"/>
        </w:rPr>
        <w:t>copy</w:t>
      </w:r>
      <w:r w:rsidR="00D503DE">
        <w:rPr>
          <w:rFonts w:hint="eastAsia"/>
        </w:rPr>
        <w:t>到新板件的目录下。</w:t>
      </w:r>
    </w:p>
    <w:p w:rsidR="00DF7F3D" w:rsidRDefault="00DF7F3D" w:rsidP="00DF7F3D">
      <w:pPr>
        <w:pStyle w:val="a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bsp</w:t>
      </w:r>
      <w:proofErr w:type="spellEnd"/>
      <w:r>
        <w:t xml:space="preserve"> step by step</w:t>
      </w:r>
      <w:r>
        <w:rPr>
          <w:rFonts w:hint="eastAsia"/>
        </w:rPr>
        <w:t>”菜单中，增加</w:t>
      </w:r>
      <w:r w:rsidR="00BC7DAE">
        <w:rPr>
          <w:rFonts w:hint="eastAsia"/>
        </w:rPr>
        <w:t>boarddrv</w:t>
      </w:r>
      <w:bookmarkStart w:id="5" w:name="_GoBack"/>
      <w:bookmarkEnd w:id="5"/>
      <w:r>
        <w:rPr>
          <w:rFonts w:hint="eastAsia"/>
        </w:rPr>
        <w:t>代码条目如下：</w:t>
      </w:r>
    </w:p>
    <w:p w:rsidR="00DF7F3D" w:rsidRDefault="00E956B8" w:rsidP="00DF7F3D">
      <w:pPr>
        <w:pStyle w:val="a0"/>
        <w:numPr>
          <w:ilvl w:val="0"/>
          <w:numId w:val="60"/>
        </w:numPr>
        <w:ind w:firstLineChars="0"/>
      </w:pPr>
      <w:proofErr w:type="spellStart"/>
      <w:r>
        <w:rPr>
          <w:rFonts w:hint="eastAsia"/>
        </w:rPr>
        <w:t>boarddrv</w:t>
      </w:r>
      <w:proofErr w:type="spellEnd"/>
      <w:r w:rsidR="00DF7F3D">
        <w:rPr>
          <w:rFonts w:hint="eastAsia"/>
        </w:rPr>
        <w:t>驱动</w:t>
      </w:r>
    </w:p>
    <w:p w:rsidR="00DF7F3D" w:rsidRDefault="003C06FF" w:rsidP="00DF7F3D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板件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配置</w:t>
      </w:r>
      <w:r w:rsidR="00DF7F3D">
        <w:rPr>
          <w:rFonts w:hint="eastAsia"/>
        </w:rPr>
        <w:t>。</w:t>
      </w:r>
    </w:p>
    <w:p w:rsidR="00DF7F3D" w:rsidRPr="00DA2412" w:rsidRDefault="00746EB3" w:rsidP="00DF7F3D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强制运行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函数</w:t>
      </w:r>
    </w:p>
    <w:p w:rsidR="00DF7F3D" w:rsidRDefault="00746EB3" w:rsidP="00DF7F3D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默认网络参数配置</w:t>
      </w:r>
      <w:r w:rsidR="00DF7F3D">
        <w:rPr>
          <w:rFonts w:hint="eastAsia"/>
        </w:rPr>
        <w:t>。</w:t>
      </w:r>
    </w:p>
    <w:p w:rsidR="00566040" w:rsidRDefault="00566040" w:rsidP="00DF7F3D">
      <w:pPr>
        <w:pStyle w:val="a0"/>
        <w:numPr>
          <w:ilvl w:val="1"/>
          <w:numId w:val="60"/>
        </w:numPr>
        <w:ind w:firstLineChars="0"/>
      </w:pPr>
      <w:r>
        <w:rPr>
          <w:rFonts w:hint="eastAsia"/>
        </w:rPr>
        <w:t>各外设跟板件相关配置。</w:t>
      </w:r>
    </w:p>
    <w:p w:rsidR="00DF7F3D" w:rsidRPr="00DF7F3D" w:rsidRDefault="00DF7F3D" w:rsidP="002D4495">
      <w:pPr>
        <w:pStyle w:val="a0"/>
        <w:rPr>
          <w:rFonts w:hint="eastAsia"/>
        </w:rPr>
      </w:pPr>
    </w:p>
    <w:p w:rsidR="00D94D7D" w:rsidRDefault="00D94D7D" w:rsidP="00CD6D22">
      <w:pPr>
        <w:pStyle w:val="2"/>
        <w:spacing w:before="62"/>
      </w:pPr>
      <w:r>
        <w:rPr>
          <w:rFonts w:hint="eastAsia"/>
        </w:rPr>
        <w:t>添加芯片驱动</w:t>
      </w:r>
    </w:p>
    <w:p w:rsidR="00B819FC" w:rsidRPr="00B819FC" w:rsidRDefault="00BD6613" w:rsidP="002D4495">
      <w:pPr>
        <w:pStyle w:val="a0"/>
        <w:rPr>
          <w:rFonts w:hint="eastAsia"/>
        </w:rPr>
      </w:pPr>
      <w:r>
        <w:rPr>
          <w:rFonts w:hint="eastAsia"/>
        </w:rPr>
        <w:t>在这里</w:t>
      </w:r>
      <w:r>
        <w:rPr>
          <w:noProof/>
        </w:rPr>
        <w:drawing>
          <wp:inline distT="0" distB="0" distL="0" distR="0" wp14:anchorId="363D82B2" wp14:editId="575B55CB">
            <wp:extent cx="328615" cy="16668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5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点选“</w:t>
      </w:r>
      <w:r w:rsidR="00CD6D22">
        <w:rPr>
          <w:rFonts w:hint="eastAsia"/>
        </w:rPr>
        <w:t>chip</w:t>
      </w:r>
      <w:r w:rsidR="00CD6D22">
        <w:t xml:space="preserve"> </w:t>
      </w:r>
      <w:r>
        <w:rPr>
          <w:rFonts w:hint="eastAsia"/>
        </w:rPr>
        <w:t>driver</w:t>
      </w:r>
      <w:r>
        <w:rPr>
          <w:rFonts w:hint="eastAsia"/>
        </w:rPr>
        <w:t>”</w:t>
      </w:r>
      <w:r w:rsidR="00D503DE">
        <w:rPr>
          <w:rFonts w:hint="eastAsia"/>
        </w:rPr>
        <w:t>，输入芯片名，检查重名通过后，</w:t>
      </w:r>
      <w:r w:rsidR="00C9697F">
        <w:rPr>
          <w:rFonts w:hint="eastAsia"/>
        </w:rPr>
        <w:t>自动</w:t>
      </w:r>
      <w:r w:rsidR="00D503DE">
        <w:rPr>
          <w:rFonts w:hint="eastAsia"/>
        </w:rPr>
        <w:t>在</w:t>
      </w:r>
      <w:proofErr w:type="spellStart"/>
      <w:r w:rsidR="00C9697F">
        <w:rPr>
          <w:rFonts w:hint="eastAsia"/>
        </w:rPr>
        <w:t>chipdrv</w:t>
      </w:r>
      <w:proofErr w:type="spellEnd"/>
      <w:r w:rsidR="00C9697F">
        <w:rPr>
          <w:rFonts w:hint="eastAsia"/>
        </w:rPr>
        <w:t>目录下创建</w:t>
      </w:r>
      <w:proofErr w:type="spellStart"/>
      <w:r w:rsidR="00C9697F">
        <w:rPr>
          <w:rFonts w:hint="eastAsia"/>
        </w:rPr>
        <w:t>chipname</w:t>
      </w:r>
      <w:proofErr w:type="spellEnd"/>
      <w:r w:rsidR="00C9697F">
        <w:rPr>
          <w:rFonts w:hint="eastAsia"/>
        </w:rPr>
        <w:t>目录和</w:t>
      </w:r>
      <w:proofErr w:type="spellStart"/>
      <w:r w:rsidR="00C9697F">
        <w:rPr>
          <w:rFonts w:hint="eastAsia"/>
        </w:rPr>
        <w:t>chipname.c</w:t>
      </w:r>
      <w:proofErr w:type="spellEnd"/>
      <w:r w:rsidR="00C9697F">
        <w:rPr>
          <w:rFonts w:hint="eastAsia"/>
        </w:rPr>
        <w:t>文件，在</w:t>
      </w:r>
      <w:proofErr w:type="spellStart"/>
      <w:r w:rsidR="00C9697F">
        <w:rPr>
          <w:rFonts w:hint="eastAsia"/>
        </w:rPr>
        <w:t>chipdrv</w:t>
      </w:r>
      <w:proofErr w:type="spellEnd"/>
      <w:r w:rsidR="00C9697F">
        <w:t>/include</w:t>
      </w:r>
      <w:r w:rsidR="00C9697F">
        <w:rPr>
          <w:rFonts w:hint="eastAsia"/>
        </w:rPr>
        <w:t>目录下创建</w:t>
      </w:r>
      <w:proofErr w:type="spellStart"/>
      <w:r w:rsidR="00C9697F">
        <w:rPr>
          <w:rFonts w:hint="eastAsia"/>
        </w:rPr>
        <w:t>chipname.h</w:t>
      </w:r>
      <w:proofErr w:type="spellEnd"/>
      <w:r w:rsidR="00C9697F">
        <w:rPr>
          <w:rFonts w:hint="eastAsia"/>
        </w:rPr>
        <w:t>文件。打开</w:t>
      </w:r>
      <w:r w:rsidR="00C9697F">
        <w:rPr>
          <w:rFonts w:hint="eastAsia"/>
        </w:rPr>
        <w:t>c</w:t>
      </w:r>
      <w:r w:rsidR="00C9697F">
        <w:rPr>
          <w:rFonts w:hint="eastAsia"/>
        </w:rPr>
        <w:t>和</w:t>
      </w:r>
      <w:r w:rsidR="00C9697F">
        <w:rPr>
          <w:rFonts w:hint="eastAsia"/>
        </w:rPr>
        <w:t>h</w:t>
      </w:r>
      <w:r w:rsidR="00C9697F">
        <w:rPr>
          <w:rFonts w:hint="eastAsia"/>
        </w:rPr>
        <w:t>文件，由用户编辑。</w:t>
      </w:r>
    </w:p>
    <w:p w:rsidR="00517388" w:rsidRPr="0099157C" w:rsidRDefault="00517388" w:rsidP="00517388">
      <w:pPr>
        <w:pStyle w:val="a0"/>
        <w:ind w:left="567" w:firstLineChars="0" w:firstLine="0"/>
      </w:pPr>
    </w:p>
    <w:sectPr w:rsidR="00517388" w:rsidRPr="0099157C" w:rsidSect="00A87AF9">
      <w:headerReference w:type="default" r:id="rId20"/>
      <w:footerReference w:type="default" r:id="rId21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7CA" w:rsidRDefault="005737CA">
      <w:r>
        <w:separator/>
      </w:r>
    </w:p>
  </w:endnote>
  <w:endnote w:type="continuationSeparator" w:id="0">
    <w:p w:rsidR="005737CA" w:rsidRDefault="0057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398" w:rsidRDefault="00BD0398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</w:t>
    </w:r>
    <w:proofErr w:type="gramStart"/>
    <w:r>
      <w:rPr>
        <w:rFonts w:eastAsia="黑体" w:hint="eastAsia"/>
      </w:rPr>
      <w:t>深瑞继保</w:t>
    </w:r>
    <w:proofErr w:type="gramEnd"/>
    <w:r>
      <w:rPr>
        <w:rFonts w:eastAsia="黑体" w:hint="eastAsia"/>
      </w:rPr>
      <w:t>自动化有限公司</w:t>
    </w:r>
    <w:r>
      <w:t xml:space="preserve">   </w:t>
    </w:r>
    <w:r>
      <w:rPr>
        <w:rFonts w:hint="eastAsia"/>
      </w:rPr>
      <w:t xml:space="preserve">                  </w:t>
    </w:r>
    <w:r>
      <w:t xml:space="preserve">                       </w:t>
    </w:r>
    <w:r>
      <w:rPr>
        <w:rStyle w:val="a8"/>
        <w:rFonts w:hint="eastAsia"/>
      </w:rPr>
      <w:t xml:space="preserve">                 </w:t>
    </w:r>
    <w:r>
      <w:rPr>
        <w:rStyle w:val="a8"/>
        <w:rFonts w:hint="eastAsia"/>
      </w:rPr>
      <w:t>第</w:t>
    </w:r>
    <w:r>
      <w:rPr>
        <w:rStyle w:val="a8"/>
        <w:rFonts w:hint="eastAsia"/>
        <w:b/>
      </w:rPr>
      <w:t xml:space="preserve"> </w:t>
    </w:r>
    <w:r>
      <w:rPr>
        <w:rStyle w:val="a8"/>
        <w:rFonts w:ascii="Arial" w:hAnsi="Arial"/>
      </w:rPr>
      <w:fldChar w:fldCharType="begin"/>
    </w:r>
    <w:r>
      <w:rPr>
        <w:rStyle w:val="a8"/>
        <w:rFonts w:ascii="Arial" w:hAnsi="Arial"/>
      </w:rPr>
      <w:instrText xml:space="preserve"> PAGE </w:instrText>
    </w:r>
    <w:r>
      <w:rPr>
        <w:rStyle w:val="a8"/>
        <w:rFonts w:ascii="Arial" w:hAnsi="Arial"/>
      </w:rPr>
      <w:fldChar w:fldCharType="separate"/>
    </w:r>
    <w:r>
      <w:rPr>
        <w:rStyle w:val="a8"/>
        <w:rFonts w:ascii="Arial" w:hAnsi="Arial"/>
        <w:noProof/>
      </w:rPr>
      <w:t>3</w:t>
    </w:r>
    <w:r>
      <w:rPr>
        <w:rStyle w:val="a8"/>
        <w:rFonts w:ascii="Arial" w:hAnsi="Arial"/>
      </w:rPr>
      <w:fldChar w:fldCharType="end"/>
    </w:r>
    <w:r>
      <w:rPr>
        <w:rStyle w:val="a8"/>
        <w:rFonts w:hint="eastAsia"/>
        <w:b/>
      </w:rPr>
      <w:t xml:space="preserve"> </w:t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7CA" w:rsidRDefault="005737CA">
      <w:r>
        <w:separator/>
      </w:r>
    </w:p>
  </w:footnote>
  <w:footnote w:type="continuationSeparator" w:id="0">
    <w:p w:rsidR="005737CA" w:rsidRDefault="00573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398" w:rsidRDefault="00BD0398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6145" cy="167005"/>
          <wp:effectExtent l="19050" t="0" r="825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167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STYLEREF  </w:instrText>
    </w:r>
    <w:r>
      <w:instrText>文档题目</w:instrText>
    </w:r>
    <w:r>
      <w:instrText xml:space="preserve"> </w:instrText>
    </w:r>
    <w:r>
      <w:fldChar w:fldCharType="separate"/>
    </w:r>
    <w:r w:rsidR="00BC7DAE">
      <w:rPr>
        <w:rFonts w:hint="eastAsia"/>
        <w:noProof/>
      </w:rPr>
      <w:t>DIDE</w:t>
    </w:r>
    <w:r w:rsidR="00BC7DAE">
      <w:rPr>
        <w:rFonts w:hint="eastAsia"/>
        <w:noProof/>
      </w:rPr>
      <w:t>设计大纲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082DA2"/>
    <w:multiLevelType w:val="hybridMultilevel"/>
    <w:tmpl w:val="7054D0FA"/>
    <w:lvl w:ilvl="0" w:tplc="C2D293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1FA0801"/>
    <w:multiLevelType w:val="hybridMultilevel"/>
    <w:tmpl w:val="82DC96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74F0D3C"/>
    <w:multiLevelType w:val="hybridMultilevel"/>
    <w:tmpl w:val="F13084CA"/>
    <w:lvl w:ilvl="0" w:tplc="3800CF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08E60089"/>
    <w:multiLevelType w:val="hybridMultilevel"/>
    <w:tmpl w:val="9050BB74"/>
    <w:lvl w:ilvl="0" w:tplc="EC10BD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E1A2EA2"/>
    <w:multiLevelType w:val="hybridMultilevel"/>
    <w:tmpl w:val="C9F0A2AC"/>
    <w:lvl w:ilvl="0" w:tplc="5F884336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E8C53C2"/>
    <w:multiLevelType w:val="hybridMultilevel"/>
    <w:tmpl w:val="85B8732E"/>
    <w:lvl w:ilvl="0" w:tplc="7E2824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0156C97"/>
    <w:multiLevelType w:val="hybridMultilevel"/>
    <w:tmpl w:val="C262DD64"/>
    <w:lvl w:ilvl="0" w:tplc="298A08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2CC36CA2"/>
    <w:multiLevelType w:val="hybridMultilevel"/>
    <w:tmpl w:val="68D08D76"/>
    <w:lvl w:ilvl="0" w:tplc="12BAD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7527CDE"/>
    <w:multiLevelType w:val="hybridMultilevel"/>
    <w:tmpl w:val="5406F45C"/>
    <w:lvl w:ilvl="0" w:tplc="7B001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BC4D07"/>
    <w:multiLevelType w:val="hybridMultilevel"/>
    <w:tmpl w:val="678CBBCE"/>
    <w:lvl w:ilvl="0" w:tplc="15108A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FD6B73"/>
    <w:multiLevelType w:val="hybridMultilevel"/>
    <w:tmpl w:val="DA52215E"/>
    <w:lvl w:ilvl="0" w:tplc="3C6C73F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3C751C89"/>
    <w:multiLevelType w:val="hybridMultilevel"/>
    <w:tmpl w:val="D038A1A0"/>
    <w:lvl w:ilvl="0" w:tplc="02E0C8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EC3081A"/>
    <w:multiLevelType w:val="hybridMultilevel"/>
    <w:tmpl w:val="7C6CC32C"/>
    <w:lvl w:ilvl="0" w:tplc="277052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7948CC"/>
    <w:multiLevelType w:val="hybridMultilevel"/>
    <w:tmpl w:val="90BE4A80"/>
    <w:lvl w:ilvl="0" w:tplc="8990B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6521C3"/>
    <w:multiLevelType w:val="hybridMultilevel"/>
    <w:tmpl w:val="6AD83CEA"/>
    <w:lvl w:ilvl="0" w:tplc="008AF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1C43EC"/>
    <w:multiLevelType w:val="hybridMultilevel"/>
    <w:tmpl w:val="57E2E410"/>
    <w:lvl w:ilvl="0" w:tplc="FE3CF9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3EF3DA1"/>
    <w:multiLevelType w:val="hybridMultilevel"/>
    <w:tmpl w:val="3CD65B76"/>
    <w:lvl w:ilvl="0" w:tplc="08365E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5904F27"/>
    <w:multiLevelType w:val="hybridMultilevel"/>
    <w:tmpl w:val="6EB0B05E"/>
    <w:lvl w:ilvl="0" w:tplc="2C003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0D7278"/>
    <w:multiLevelType w:val="hybridMultilevel"/>
    <w:tmpl w:val="7BEC8834"/>
    <w:lvl w:ilvl="0" w:tplc="97983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CC77EBB"/>
    <w:multiLevelType w:val="hybridMultilevel"/>
    <w:tmpl w:val="0F5A5A92"/>
    <w:lvl w:ilvl="0" w:tplc="399A2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C62F18"/>
    <w:multiLevelType w:val="hybridMultilevel"/>
    <w:tmpl w:val="790A0128"/>
    <w:lvl w:ilvl="0" w:tplc="8E0620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D55EBE"/>
    <w:multiLevelType w:val="hybridMultilevel"/>
    <w:tmpl w:val="214A92B2"/>
    <w:lvl w:ilvl="0" w:tplc="D528F2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095098D"/>
    <w:multiLevelType w:val="hybridMultilevel"/>
    <w:tmpl w:val="6C1CD394"/>
    <w:lvl w:ilvl="0" w:tplc="63784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B65713"/>
    <w:multiLevelType w:val="hybridMultilevel"/>
    <w:tmpl w:val="76B0CF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63D702F3"/>
    <w:multiLevelType w:val="hybridMultilevel"/>
    <w:tmpl w:val="6696E77A"/>
    <w:lvl w:ilvl="0" w:tplc="7E2CF6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77300BF"/>
    <w:multiLevelType w:val="hybridMultilevel"/>
    <w:tmpl w:val="876849F4"/>
    <w:lvl w:ilvl="0" w:tplc="9542B0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77B24A4"/>
    <w:multiLevelType w:val="hybridMultilevel"/>
    <w:tmpl w:val="AB347B2E"/>
    <w:lvl w:ilvl="0" w:tplc="DCFE95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6D133C5E"/>
    <w:multiLevelType w:val="hybridMultilevel"/>
    <w:tmpl w:val="7994B0AE"/>
    <w:lvl w:ilvl="0" w:tplc="EA08C3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0A70E39"/>
    <w:multiLevelType w:val="hybridMultilevel"/>
    <w:tmpl w:val="40DA719A"/>
    <w:lvl w:ilvl="0" w:tplc="608EA6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5DA0256"/>
    <w:multiLevelType w:val="hybridMultilevel"/>
    <w:tmpl w:val="E326E3C8"/>
    <w:lvl w:ilvl="0" w:tplc="5AD86A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D532421"/>
    <w:multiLevelType w:val="hybridMultilevel"/>
    <w:tmpl w:val="E8661BE0"/>
    <w:lvl w:ilvl="0" w:tplc="0F0C8F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D7254C5"/>
    <w:multiLevelType w:val="hybridMultilevel"/>
    <w:tmpl w:val="8D022FAE"/>
    <w:lvl w:ilvl="0" w:tplc="25F21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E1360BB"/>
    <w:multiLevelType w:val="hybridMultilevel"/>
    <w:tmpl w:val="228CD33E"/>
    <w:lvl w:ilvl="0" w:tplc="BACE10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FDF69FB"/>
    <w:multiLevelType w:val="hybridMultilevel"/>
    <w:tmpl w:val="EE20DCF6"/>
    <w:lvl w:ilvl="0" w:tplc="13F05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2"/>
  </w:num>
  <w:num w:numId="2">
    <w:abstractNumId w:val="19"/>
  </w:num>
  <w:num w:numId="3">
    <w:abstractNumId w:val="2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8"/>
  </w:num>
  <w:num w:numId="15">
    <w:abstractNumId w:val="38"/>
  </w:num>
  <w:num w:numId="16">
    <w:abstractNumId w:val="13"/>
  </w:num>
  <w:num w:numId="17">
    <w:abstractNumId w:val="18"/>
  </w:num>
  <w:num w:numId="18">
    <w:abstractNumId w:val="38"/>
  </w:num>
  <w:num w:numId="19">
    <w:abstractNumId w:val="39"/>
  </w:num>
  <w:num w:numId="20">
    <w:abstractNumId w:val="43"/>
  </w:num>
  <w:num w:numId="21">
    <w:abstractNumId w:val="25"/>
  </w:num>
  <w:num w:numId="22">
    <w:abstractNumId w:val="11"/>
  </w:num>
  <w:num w:numId="23">
    <w:abstractNumId w:val="48"/>
  </w:num>
  <w:num w:numId="24">
    <w:abstractNumId w:val="19"/>
  </w:num>
  <w:num w:numId="25">
    <w:abstractNumId w:val="41"/>
  </w:num>
  <w:num w:numId="26">
    <w:abstractNumId w:val="31"/>
  </w:num>
  <w:num w:numId="27">
    <w:abstractNumId w:val="19"/>
  </w:num>
  <w:num w:numId="28">
    <w:abstractNumId w:val="19"/>
  </w:num>
  <w:num w:numId="29">
    <w:abstractNumId w:val="15"/>
  </w:num>
  <w:num w:numId="30">
    <w:abstractNumId w:val="33"/>
  </w:num>
  <w:num w:numId="31">
    <w:abstractNumId w:val="47"/>
  </w:num>
  <w:num w:numId="32">
    <w:abstractNumId w:val="28"/>
  </w:num>
  <w:num w:numId="33">
    <w:abstractNumId w:val="36"/>
  </w:num>
  <w:num w:numId="34">
    <w:abstractNumId w:val="19"/>
  </w:num>
  <w:num w:numId="35">
    <w:abstractNumId w:val="24"/>
  </w:num>
  <w:num w:numId="36">
    <w:abstractNumId w:val="19"/>
  </w:num>
  <w:num w:numId="37">
    <w:abstractNumId w:val="19"/>
  </w:num>
  <w:num w:numId="38">
    <w:abstractNumId w:val="46"/>
  </w:num>
  <w:num w:numId="39">
    <w:abstractNumId w:val="27"/>
  </w:num>
  <w:num w:numId="40">
    <w:abstractNumId w:val="23"/>
  </w:num>
  <w:num w:numId="41">
    <w:abstractNumId w:val="17"/>
  </w:num>
  <w:num w:numId="42">
    <w:abstractNumId w:val="12"/>
  </w:num>
  <w:num w:numId="43">
    <w:abstractNumId w:val="10"/>
  </w:num>
  <w:num w:numId="44">
    <w:abstractNumId w:val="45"/>
  </w:num>
  <w:num w:numId="45">
    <w:abstractNumId w:val="44"/>
  </w:num>
  <w:num w:numId="46">
    <w:abstractNumId w:val="35"/>
  </w:num>
  <w:num w:numId="47">
    <w:abstractNumId w:val="16"/>
  </w:num>
  <w:num w:numId="48">
    <w:abstractNumId w:val="30"/>
  </w:num>
  <w:num w:numId="49">
    <w:abstractNumId w:val="20"/>
  </w:num>
  <w:num w:numId="50">
    <w:abstractNumId w:val="49"/>
  </w:num>
  <w:num w:numId="51">
    <w:abstractNumId w:val="26"/>
  </w:num>
  <w:num w:numId="52">
    <w:abstractNumId w:val="40"/>
  </w:num>
  <w:num w:numId="53">
    <w:abstractNumId w:val="34"/>
  </w:num>
  <w:num w:numId="54">
    <w:abstractNumId w:val="19"/>
  </w:num>
  <w:num w:numId="55">
    <w:abstractNumId w:val="29"/>
  </w:num>
  <w:num w:numId="56">
    <w:abstractNumId w:val="19"/>
  </w:num>
  <w:num w:numId="57">
    <w:abstractNumId w:val="32"/>
  </w:num>
  <w:num w:numId="58">
    <w:abstractNumId w:val="22"/>
  </w:num>
  <w:num w:numId="59">
    <w:abstractNumId w:val="14"/>
  </w:num>
  <w:num w:numId="60">
    <w:abstractNumId w:val="37"/>
  </w:num>
  <w:num w:numId="61">
    <w:abstractNumId w:val="19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D"/>
    <w:rsid w:val="00001D84"/>
    <w:rsid w:val="0000337B"/>
    <w:rsid w:val="00003410"/>
    <w:rsid w:val="0001064E"/>
    <w:rsid w:val="00020D61"/>
    <w:rsid w:val="00023F84"/>
    <w:rsid w:val="000304FC"/>
    <w:rsid w:val="00034B44"/>
    <w:rsid w:val="00041137"/>
    <w:rsid w:val="00045386"/>
    <w:rsid w:val="00050B8F"/>
    <w:rsid w:val="000622A1"/>
    <w:rsid w:val="000712AC"/>
    <w:rsid w:val="00075C21"/>
    <w:rsid w:val="00081410"/>
    <w:rsid w:val="00083EB7"/>
    <w:rsid w:val="00094538"/>
    <w:rsid w:val="00096D46"/>
    <w:rsid w:val="00096E27"/>
    <w:rsid w:val="000978AF"/>
    <w:rsid w:val="000A2C75"/>
    <w:rsid w:val="000A63A9"/>
    <w:rsid w:val="000A7CC8"/>
    <w:rsid w:val="000B4F19"/>
    <w:rsid w:val="000B5ABA"/>
    <w:rsid w:val="000B723F"/>
    <w:rsid w:val="000B7CE6"/>
    <w:rsid w:val="000C1FA3"/>
    <w:rsid w:val="000C26D4"/>
    <w:rsid w:val="000C49FD"/>
    <w:rsid w:val="000C5740"/>
    <w:rsid w:val="000C6D59"/>
    <w:rsid w:val="000C741A"/>
    <w:rsid w:val="000D06F6"/>
    <w:rsid w:val="000F255C"/>
    <w:rsid w:val="001006F8"/>
    <w:rsid w:val="001059A3"/>
    <w:rsid w:val="00117B08"/>
    <w:rsid w:val="00117B0D"/>
    <w:rsid w:val="001204A7"/>
    <w:rsid w:val="00124695"/>
    <w:rsid w:val="00125FCF"/>
    <w:rsid w:val="0012658F"/>
    <w:rsid w:val="00127C89"/>
    <w:rsid w:val="001372A0"/>
    <w:rsid w:val="00140F0B"/>
    <w:rsid w:val="00142E18"/>
    <w:rsid w:val="00150205"/>
    <w:rsid w:val="00153C71"/>
    <w:rsid w:val="00154F66"/>
    <w:rsid w:val="0016034F"/>
    <w:rsid w:val="0016359A"/>
    <w:rsid w:val="00183036"/>
    <w:rsid w:val="001831C2"/>
    <w:rsid w:val="00195D82"/>
    <w:rsid w:val="00196AF2"/>
    <w:rsid w:val="001A032E"/>
    <w:rsid w:val="001A2E29"/>
    <w:rsid w:val="001C3CCF"/>
    <w:rsid w:val="001C4F95"/>
    <w:rsid w:val="001C5D8B"/>
    <w:rsid w:val="001D1ECF"/>
    <w:rsid w:val="001D6ADB"/>
    <w:rsid w:val="001E06E2"/>
    <w:rsid w:val="001E20DC"/>
    <w:rsid w:val="001F2DE3"/>
    <w:rsid w:val="001F38B9"/>
    <w:rsid w:val="0020025C"/>
    <w:rsid w:val="00202985"/>
    <w:rsid w:val="00207487"/>
    <w:rsid w:val="00207FE4"/>
    <w:rsid w:val="00211680"/>
    <w:rsid w:val="00213D66"/>
    <w:rsid w:val="00215D2D"/>
    <w:rsid w:val="00224050"/>
    <w:rsid w:val="002253A6"/>
    <w:rsid w:val="00226509"/>
    <w:rsid w:val="00231746"/>
    <w:rsid w:val="002325DC"/>
    <w:rsid w:val="002363CE"/>
    <w:rsid w:val="002403E4"/>
    <w:rsid w:val="00240844"/>
    <w:rsid w:val="0024388A"/>
    <w:rsid w:val="002460CD"/>
    <w:rsid w:val="0025092C"/>
    <w:rsid w:val="0025355D"/>
    <w:rsid w:val="002545B2"/>
    <w:rsid w:val="0025504A"/>
    <w:rsid w:val="0026043E"/>
    <w:rsid w:val="002641A8"/>
    <w:rsid w:val="00264722"/>
    <w:rsid w:val="002714EA"/>
    <w:rsid w:val="00273FA0"/>
    <w:rsid w:val="00277749"/>
    <w:rsid w:val="002815E6"/>
    <w:rsid w:val="00286A4E"/>
    <w:rsid w:val="00286AC9"/>
    <w:rsid w:val="002906A3"/>
    <w:rsid w:val="0029116B"/>
    <w:rsid w:val="0029179A"/>
    <w:rsid w:val="002950E6"/>
    <w:rsid w:val="002A13AD"/>
    <w:rsid w:val="002A3663"/>
    <w:rsid w:val="002A411D"/>
    <w:rsid w:val="002A47E3"/>
    <w:rsid w:val="002B2851"/>
    <w:rsid w:val="002B3039"/>
    <w:rsid w:val="002B3FF0"/>
    <w:rsid w:val="002B59E3"/>
    <w:rsid w:val="002C0325"/>
    <w:rsid w:val="002C74BD"/>
    <w:rsid w:val="002C7516"/>
    <w:rsid w:val="002D06FD"/>
    <w:rsid w:val="002D3732"/>
    <w:rsid w:val="002D4495"/>
    <w:rsid w:val="002D5B1B"/>
    <w:rsid w:val="002D5D04"/>
    <w:rsid w:val="002E6D13"/>
    <w:rsid w:val="002F0D64"/>
    <w:rsid w:val="002F0FC9"/>
    <w:rsid w:val="00300BF5"/>
    <w:rsid w:val="00300C6A"/>
    <w:rsid w:val="003022B3"/>
    <w:rsid w:val="00305742"/>
    <w:rsid w:val="00310CC4"/>
    <w:rsid w:val="00316194"/>
    <w:rsid w:val="00316FA8"/>
    <w:rsid w:val="003173F6"/>
    <w:rsid w:val="00321684"/>
    <w:rsid w:val="003224CD"/>
    <w:rsid w:val="003300C2"/>
    <w:rsid w:val="00332B27"/>
    <w:rsid w:val="00333874"/>
    <w:rsid w:val="003403FF"/>
    <w:rsid w:val="00340DEA"/>
    <w:rsid w:val="00342A64"/>
    <w:rsid w:val="00345307"/>
    <w:rsid w:val="00350E70"/>
    <w:rsid w:val="00352D6E"/>
    <w:rsid w:val="003574D9"/>
    <w:rsid w:val="00362C2C"/>
    <w:rsid w:val="00363569"/>
    <w:rsid w:val="00365F62"/>
    <w:rsid w:val="003676F9"/>
    <w:rsid w:val="00375AD6"/>
    <w:rsid w:val="00377AB3"/>
    <w:rsid w:val="00384072"/>
    <w:rsid w:val="00385FA6"/>
    <w:rsid w:val="0038605C"/>
    <w:rsid w:val="00391E4F"/>
    <w:rsid w:val="003A2091"/>
    <w:rsid w:val="003A2B56"/>
    <w:rsid w:val="003A6755"/>
    <w:rsid w:val="003B01E3"/>
    <w:rsid w:val="003B3B46"/>
    <w:rsid w:val="003B4851"/>
    <w:rsid w:val="003B6303"/>
    <w:rsid w:val="003C06FF"/>
    <w:rsid w:val="003C0C1D"/>
    <w:rsid w:val="003C19F4"/>
    <w:rsid w:val="003C3011"/>
    <w:rsid w:val="003D16BA"/>
    <w:rsid w:val="003E4116"/>
    <w:rsid w:val="003E65AE"/>
    <w:rsid w:val="003E70F2"/>
    <w:rsid w:val="003E730C"/>
    <w:rsid w:val="003F1036"/>
    <w:rsid w:val="003F3A41"/>
    <w:rsid w:val="003F5712"/>
    <w:rsid w:val="00403C42"/>
    <w:rsid w:val="00403E85"/>
    <w:rsid w:val="004047FE"/>
    <w:rsid w:val="00406C6D"/>
    <w:rsid w:val="00412220"/>
    <w:rsid w:val="0043218B"/>
    <w:rsid w:val="0043305D"/>
    <w:rsid w:val="00434179"/>
    <w:rsid w:val="00440994"/>
    <w:rsid w:val="00442493"/>
    <w:rsid w:val="00443251"/>
    <w:rsid w:val="00445C9E"/>
    <w:rsid w:val="00452E8F"/>
    <w:rsid w:val="00454D89"/>
    <w:rsid w:val="004552AD"/>
    <w:rsid w:val="0045673C"/>
    <w:rsid w:val="00461E6C"/>
    <w:rsid w:val="00462E17"/>
    <w:rsid w:val="0046695A"/>
    <w:rsid w:val="004753DC"/>
    <w:rsid w:val="00477154"/>
    <w:rsid w:val="00487EDE"/>
    <w:rsid w:val="004A0A68"/>
    <w:rsid w:val="004A31BF"/>
    <w:rsid w:val="004B3D4F"/>
    <w:rsid w:val="004C0DCE"/>
    <w:rsid w:val="004D5467"/>
    <w:rsid w:val="004D653F"/>
    <w:rsid w:val="004E4490"/>
    <w:rsid w:val="004F3F8A"/>
    <w:rsid w:val="004F4EDF"/>
    <w:rsid w:val="004F56D4"/>
    <w:rsid w:val="0050113D"/>
    <w:rsid w:val="00503F44"/>
    <w:rsid w:val="00507072"/>
    <w:rsid w:val="005077C2"/>
    <w:rsid w:val="005079D6"/>
    <w:rsid w:val="00507DB9"/>
    <w:rsid w:val="00515F2F"/>
    <w:rsid w:val="00517388"/>
    <w:rsid w:val="00523F19"/>
    <w:rsid w:val="005257ED"/>
    <w:rsid w:val="005264A2"/>
    <w:rsid w:val="005278F9"/>
    <w:rsid w:val="00536CD0"/>
    <w:rsid w:val="00541230"/>
    <w:rsid w:val="005510AE"/>
    <w:rsid w:val="00552F7D"/>
    <w:rsid w:val="00553531"/>
    <w:rsid w:val="00557110"/>
    <w:rsid w:val="005578A9"/>
    <w:rsid w:val="00566040"/>
    <w:rsid w:val="005668CF"/>
    <w:rsid w:val="00567697"/>
    <w:rsid w:val="00572A85"/>
    <w:rsid w:val="005737CA"/>
    <w:rsid w:val="0057710E"/>
    <w:rsid w:val="005811F9"/>
    <w:rsid w:val="00584C65"/>
    <w:rsid w:val="005900C5"/>
    <w:rsid w:val="005942F7"/>
    <w:rsid w:val="005B1766"/>
    <w:rsid w:val="005B21BD"/>
    <w:rsid w:val="005B4015"/>
    <w:rsid w:val="005B7119"/>
    <w:rsid w:val="005C6479"/>
    <w:rsid w:val="005C665B"/>
    <w:rsid w:val="005C7304"/>
    <w:rsid w:val="005C77DD"/>
    <w:rsid w:val="005D2AD8"/>
    <w:rsid w:val="005D3F8C"/>
    <w:rsid w:val="005D717D"/>
    <w:rsid w:val="005E0802"/>
    <w:rsid w:val="005E3688"/>
    <w:rsid w:val="005E411B"/>
    <w:rsid w:val="005E5C5E"/>
    <w:rsid w:val="005E7F2D"/>
    <w:rsid w:val="005F5B8A"/>
    <w:rsid w:val="0060424E"/>
    <w:rsid w:val="006070C5"/>
    <w:rsid w:val="006108BC"/>
    <w:rsid w:val="0061183D"/>
    <w:rsid w:val="00615153"/>
    <w:rsid w:val="00632AD7"/>
    <w:rsid w:val="00636731"/>
    <w:rsid w:val="0063752A"/>
    <w:rsid w:val="00647B37"/>
    <w:rsid w:val="00647E73"/>
    <w:rsid w:val="00650882"/>
    <w:rsid w:val="00651B9F"/>
    <w:rsid w:val="0066579E"/>
    <w:rsid w:val="00665DE8"/>
    <w:rsid w:val="0066620A"/>
    <w:rsid w:val="00667FDD"/>
    <w:rsid w:val="006701A4"/>
    <w:rsid w:val="00680C46"/>
    <w:rsid w:val="0068346B"/>
    <w:rsid w:val="006A2A92"/>
    <w:rsid w:val="006A4F8F"/>
    <w:rsid w:val="006A7651"/>
    <w:rsid w:val="006B008B"/>
    <w:rsid w:val="006B0287"/>
    <w:rsid w:val="006B0D72"/>
    <w:rsid w:val="006B7127"/>
    <w:rsid w:val="006B770B"/>
    <w:rsid w:val="006C317B"/>
    <w:rsid w:val="006C463E"/>
    <w:rsid w:val="006E0149"/>
    <w:rsid w:val="006E0589"/>
    <w:rsid w:val="006E1FDC"/>
    <w:rsid w:val="006E5F25"/>
    <w:rsid w:val="006F1B34"/>
    <w:rsid w:val="006F682A"/>
    <w:rsid w:val="00700277"/>
    <w:rsid w:val="00711C27"/>
    <w:rsid w:val="00712828"/>
    <w:rsid w:val="007134EF"/>
    <w:rsid w:val="00722C0F"/>
    <w:rsid w:val="007249C7"/>
    <w:rsid w:val="0073510C"/>
    <w:rsid w:val="00737319"/>
    <w:rsid w:val="00743625"/>
    <w:rsid w:val="00746EB3"/>
    <w:rsid w:val="007477D3"/>
    <w:rsid w:val="007522F3"/>
    <w:rsid w:val="007541A6"/>
    <w:rsid w:val="007569C8"/>
    <w:rsid w:val="0076010E"/>
    <w:rsid w:val="00773029"/>
    <w:rsid w:val="00774A89"/>
    <w:rsid w:val="00775634"/>
    <w:rsid w:val="00776256"/>
    <w:rsid w:val="00782AAD"/>
    <w:rsid w:val="00783BDD"/>
    <w:rsid w:val="00787CAB"/>
    <w:rsid w:val="00787F93"/>
    <w:rsid w:val="007905A3"/>
    <w:rsid w:val="007A14F4"/>
    <w:rsid w:val="007A1C87"/>
    <w:rsid w:val="007A6370"/>
    <w:rsid w:val="007A7140"/>
    <w:rsid w:val="007A7B8F"/>
    <w:rsid w:val="007B0021"/>
    <w:rsid w:val="007B0238"/>
    <w:rsid w:val="007C5BA1"/>
    <w:rsid w:val="007D0C78"/>
    <w:rsid w:val="007D7E43"/>
    <w:rsid w:val="007E0FA6"/>
    <w:rsid w:val="007E1D0A"/>
    <w:rsid w:val="007E6612"/>
    <w:rsid w:val="007E6D5C"/>
    <w:rsid w:val="007F1685"/>
    <w:rsid w:val="007F2D31"/>
    <w:rsid w:val="007F2E00"/>
    <w:rsid w:val="007F3847"/>
    <w:rsid w:val="007F527F"/>
    <w:rsid w:val="007F6CD2"/>
    <w:rsid w:val="007F74BB"/>
    <w:rsid w:val="0080246F"/>
    <w:rsid w:val="00803DB3"/>
    <w:rsid w:val="00806603"/>
    <w:rsid w:val="00806FC5"/>
    <w:rsid w:val="00813116"/>
    <w:rsid w:val="00815691"/>
    <w:rsid w:val="00816B60"/>
    <w:rsid w:val="0081796E"/>
    <w:rsid w:val="00824178"/>
    <w:rsid w:val="008245D6"/>
    <w:rsid w:val="00826672"/>
    <w:rsid w:val="00827CF3"/>
    <w:rsid w:val="00841202"/>
    <w:rsid w:val="00847688"/>
    <w:rsid w:val="008515E7"/>
    <w:rsid w:val="00852D7A"/>
    <w:rsid w:val="008531F2"/>
    <w:rsid w:val="0085473C"/>
    <w:rsid w:val="0085583A"/>
    <w:rsid w:val="00856FB0"/>
    <w:rsid w:val="00862984"/>
    <w:rsid w:val="00871A33"/>
    <w:rsid w:val="008724B5"/>
    <w:rsid w:val="008854B0"/>
    <w:rsid w:val="00886035"/>
    <w:rsid w:val="00886D3E"/>
    <w:rsid w:val="00886FED"/>
    <w:rsid w:val="008873AF"/>
    <w:rsid w:val="0089123B"/>
    <w:rsid w:val="008A2EFF"/>
    <w:rsid w:val="008A38A6"/>
    <w:rsid w:val="008B29C6"/>
    <w:rsid w:val="008B685F"/>
    <w:rsid w:val="008C0311"/>
    <w:rsid w:val="008C1BC0"/>
    <w:rsid w:val="008C7601"/>
    <w:rsid w:val="008D4C16"/>
    <w:rsid w:val="008E14E1"/>
    <w:rsid w:val="008E306A"/>
    <w:rsid w:val="008F13AE"/>
    <w:rsid w:val="008F3639"/>
    <w:rsid w:val="0090668C"/>
    <w:rsid w:val="00906CD2"/>
    <w:rsid w:val="00912CF0"/>
    <w:rsid w:val="00914867"/>
    <w:rsid w:val="00916D8B"/>
    <w:rsid w:val="00947125"/>
    <w:rsid w:val="009524C4"/>
    <w:rsid w:val="00957776"/>
    <w:rsid w:val="009647F9"/>
    <w:rsid w:val="0096743A"/>
    <w:rsid w:val="00974141"/>
    <w:rsid w:val="00976A8A"/>
    <w:rsid w:val="00986FCD"/>
    <w:rsid w:val="009913E8"/>
    <w:rsid w:val="0099157C"/>
    <w:rsid w:val="00993575"/>
    <w:rsid w:val="009A7547"/>
    <w:rsid w:val="009B04A8"/>
    <w:rsid w:val="009B0B8E"/>
    <w:rsid w:val="009B3F26"/>
    <w:rsid w:val="009B43F6"/>
    <w:rsid w:val="009B47B7"/>
    <w:rsid w:val="009B6D8C"/>
    <w:rsid w:val="009B7CFD"/>
    <w:rsid w:val="009C4975"/>
    <w:rsid w:val="009D28BC"/>
    <w:rsid w:val="009D2C2C"/>
    <w:rsid w:val="009D6E45"/>
    <w:rsid w:val="009E4844"/>
    <w:rsid w:val="009F227B"/>
    <w:rsid w:val="009F528D"/>
    <w:rsid w:val="009F5480"/>
    <w:rsid w:val="009F6AE1"/>
    <w:rsid w:val="00A025D1"/>
    <w:rsid w:val="00A0422F"/>
    <w:rsid w:val="00A05F8A"/>
    <w:rsid w:val="00A06564"/>
    <w:rsid w:val="00A14404"/>
    <w:rsid w:val="00A162A1"/>
    <w:rsid w:val="00A176E4"/>
    <w:rsid w:val="00A2129E"/>
    <w:rsid w:val="00A2285B"/>
    <w:rsid w:val="00A326DB"/>
    <w:rsid w:val="00A32CEC"/>
    <w:rsid w:val="00A417AB"/>
    <w:rsid w:val="00A41B03"/>
    <w:rsid w:val="00A43203"/>
    <w:rsid w:val="00A44CDE"/>
    <w:rsid w:val="00A546AD"/>
    <w:rsid w:val="00A63E90"/>
    <w:rsid w:val="00A70BAC"/>
    <w:rsid w:val="00A70C1D"/>
    <w:rsid w:val="00A717BD"/>
    <w:rsid w:val="00A735F8"/>
    <w:rsid w:val="00A74075"/>
    <w:rsid w:val="00A81DD4"/>
    <w:rsid w:val="00A84A9E"/>
    <w:rsid w:val="00A87AF9"/>
    <w:rsid w:val="00A92722"/>
    <w:rsid w:val="00A930DF"/>
    <w:rsid w:val="00A93517"/>
    <w:rsid w:val="00A95C5F"/>
    <w:rsid w:val="00AA63C1"/>
    <w:rsid w:val="00AB068A"/>
    <w:rsid w:val="00AC1390"/>
    <w:rsid w:val="00AC3B9A"/>
    <w:rsid w:val="00AC41AD"/>
    <w:rsid w:val="00AC581E"/>
    <w:rsid w:val="00AD46EE"/>
    <w:rsid w:val="00AE1065"/>
    <w:rsid w:val="00AE32B3"/>
    <w:rsid w:val="00AE4D4E"/>
    <w:rsid w:val="00AE61DE"/>
    <w:rsid w:val="00AE777C"/>
    <w:rsid w:val="00B0154F"/>
    <w:rsid w:val="00B02E2F"/>
    <w:rsid w:val="00B14853"/>
    <w:rsid w:val="00B2159D"/>
    <w:rsid w:val="00B22F58"/>
    <w:rsid w:val="00B25080"/>
    <w:rsid w:val="00B25749"/>
    <w:rsid w:val="00B30AA7"/>
    <w:rsid w:val="00B30EF8"/>
    <w:rsid w:val="00B33FB7"/>
    <w:rsid w:val="00B34E7F"/>
    <w:rsid w:val="00B3659C"/>
    <w:rsid w:val="00B42640"/>
    <w:rsid w:val="00B46B2A"/>
    <w:rsid w:val="00B50CF7"/>
    <w:rsid w:val="00B51A43"/>
    <w:rsid w:val="00B51D27"/>
    <w:rsid w:val="00B54FB2"/>
    <w:rsid w:val="00B5597B"/>
    <w:rsid w:val="00B61BF4"/>
    <w:rsid w:val="00B724F8"/>
    <w:rsid w:val="00B75002"/>
    <w:rsid w:val="00B76169"/>
    <w:rsid w:val="00B766C4"/>
    <w:rsid w:val="00B76EE2"/>
    <w:rsid w:val="00B819FC"/>
    <w:rsid w:val="00B85040"/>
    <w:rsid w:val="00B85D7E"/>
    <w:rsid w:val="00B85E00"/>
    <w:rsid w:val="00B931FB"/>
    <w:rsid w:val="00B94ECF"/>
    <w:rsid w:val="00B96F7E"/>
    <w:rsid w:val="00BA1298"/>
    <w:rsid w:val="00BA2DB4"/>
    <w:rsid w:val="00BA30B3"/>
    <w:rsid w:val="00BA4D20"/>
    <w:rsid w:val="00BB006F"/>
    <w:rsid w:val="00BB0874"/>
    <w:rsid w:val="00BB11FE"/>
    <w:rsid w:val="00BB355C"/>
    <w:rsid w:val="00BB440C"/>
    <w:rsid w:val="00BB4E3C"/>
    <w:rsid w:val="00BB53F1"/>
    <w:rsid w:val="00BB5745"/>
    <w:rsid w:val="00BB6BB8"/>
    <w:rsid w:val="00BC7BD0"/>
    <w:rsid w:val="00BC7DAE"/>
    <w:rsid w:val="00BD0398"/>
    <w:rsid w:val="00BD34A1"/>
    <w:rsid w:val="00BD3D53"/>
    <w:rsid w:val="00BD3E34"/>
    <w:rsid w:val="00BD6613"/>
    <w:rsid w:val="00BD6BE2"/>
    <w:rsid w:val="00BF3554"/>
    <w:rsid w:val="00BF5BE7"/>
    <w:rsid w:val="00C01D15"/>
    <w:rsid w:val="00C02E2B"/>
    <w:rsid w:val="00C1230E"/>
    <w:rsid w:val="00C12475"/>
    <w:rsid w:val="00C13423"/>
    <w:rsid w:val="00C138D8"/>
    <w:rsid w:val="00C43803"/>
    <w:rsid w:val="00C471AE"/>
    <w:rsid w:val="00C475D6"/>
    <w:rsid w:val="00C477CD"/>
    <w:rsid w:val="00C60831"/>
    <w:rsid w:val="00C62DE2"/>
    <w:rsid w:val="00C6397B"/>
    <w:rsid w:val="00C65010"/>
    <w:rsid w:val="00C65C62"/>
    <w:rsid w:val="00C750D8"/>
    <w:rsid w:val="00C916C8"/>
    <w:rsid w:val="00C9186F"/>
    <w:rsid w:val="00C93493"/>
    <w:rsid w:val="00C940BF"/>
    <w:rsid w:val="00C96471"/>
    <w:rsid w:val="00C9697F"/>
    <w:rsid w:val="00C96CC3"/>
    <w:rsid w:val="00CA1486"/>
    <w:rsid w:val="00CA2C8C"/>
    <w:rsid w:val="00CC78A4"/>
    <w:rsid w:val="00CD6D22"/>
    <w:rsid w:val="00CE1089"/>
    <w:rsid w:val="00CE33BB"/>
    <w:rsid w:val="00CF2DDB"/>
    <w:rsid w:val="00D00B9B"/>
    <w:rsid w:val="00D13D1D"/>
    <w:rsid w:val="00D15D56"/>
    <w:rsid w:val="00D20D67"/>
    <w:rsid w:val="00D27AFC"/>
    <w:rsid w:val="00D32D84"/>
    <w:rsid w:val="00D36322"/>
    <w:rsid w:val="00D364A2"/>
    <w:rsid w:val="00D37677"/>
    <w:rsid w:val="00D41330"/>
    <w:rsid w:val="00D44DA2"/>
    <w:rsid w:val="00D477EF"/>
    <w:rsid w:val="00D503DE"/>
    <w:rsid w:val="00D56ED2"/>
    <w:rsid w:val="00D57495"/>
    <w:rsid w:val="00D62854"/>
    <w:rsid w:val="00D7081C"/>
    <w:rsid w:val="00D70D95"/>
    <w:rsid w:val="00D7296F"/>
    <w:rsid w:val="00D80079"/>
    <w:rsid w:val="00D82765"/>
    <w:rsid w:val="00D8464A"/>
    <w:rsid w:val="00D870FC"/>
    <w:rsid w:val="00D93250"/>
    <w:rsid w:val="00D94D7D"/>
    <w:rsid w:val="00DA061E"/>
    <w:rsid w:val="00DA2412"/>
    <w:rsid w:val="00DA4DC4"/>
    <w:rsid w:val="00DA5590"/>
    <w:rsid w:val="00DA689F"/>
    <w:rsid w:val="00DA6D9B"/>
    <w:rsid w:val="00DB5B00"/>
    <w:rsid w:val="00DB6C7C"/>
    <w:rsid w:val="00DC4161"/>
    <w:rsid w:val="00DD603C"/>
    <w:rsid w:val="00DD6894"/>
    <w:rsid w:val="00DE4AA6"/>
    <w:rsid w:val="00DF0799"/>
    <w:rsid w:val="00DF3198"/>
    <w:rsid w:val="00DF7F3D"/>
    <w:rsid w:val="00E01E79"/>
    <w:rsid w:val="00E10DBD"/>
    <w:rsid w:val="00E11CE4"/>
    <w:rsid w:val="00E15B25"/>
    <w:rsid w:val="00E16E95"/>
    <w:rsid w:val="00E30428"/>
    <w:rsid w:val="00E31B15"/>
    <w:rsid w:val="00E35C93"/>
    <w:rsid w:val="00E40022"/>
    <w:rsid w:val="00E404CD"/>
    <w:rsid w:val="00E43E76"/>
    <w:rsid w:val="00E478B4"/>
    <w:rsid w:val="00E60EB0"/>
    <w:rsid w:val="00E61532"/>
    <w:rsid w:val="00E61AD2"/>
    <w:rsid w:val="00E679F7"/>
    <w:rsid w:val="00E72513"/>
    <w:rsid w:val="00E851A0"/>
    <w:rsid w:val="00E956B8"/>
    <w:rsid w:val="00E95833"/>
    <w:rsid w:val="00E9667F"/>
    <w:rsid w:val="00EA274B"/>
    <w:rsid w:val="00EA4A55"/>
    <w:rsid w:val="00EA6913"/>
    <w:rsid w:val="00EB4E27"/>
    <w:rsid w:val="00EB5FFD"/>
    <w:rsid w:val="00EC0B41"/>
    <w:rsid w:val="00EC4236"/>
    <w:rsid w:val="00EC7D1C"/>
    <w:rsid w:val="00ED1EE6"/>
    <w:rsid w:val="00ED7589"/>
    <w:rsid w:val="00EF0130"/>
    <w:rsid w:val="00EF4E33"/>
    <w:rsid w:val="00EF4FAA"/>
    <w:rsid w:val="00EF78D4"/>
    <w:rsid w:val="00F00345"/>
    <w:rsid w:val="00F02BAA"/>
    <w:rsid w:val="00F149C9"/>
    <w:rsid w:val="00F14F6C"/>
    <w:rsid w:val="00F20451"/>
    <w:rsid w:val="00F20CE7"/>
    <w:rsid w:val="00F22655"/>
    <w:rsid w:val="00F22EC4"/>
    <w:rsid w:val="00F31C8D"/>
    <w:rsid w:val="00F33073"/>
    <w:rsid w:val="00F346CD"/>
    <w:rsid w:val="00F37B48"/>
    <w:rsid w:val="00F37EF2"/>
    <w:rsid w:val="00F42ADC"/>
    <w:rsid w:val="00F44D95"/>
    <w:rsid w:val="00F50DA1"/>
    <w:rsid w:val="00F546F5"/>
    <w:rsid w:val="00F55CDB"/>
    <w:rsid w:val="00F617A5"/>
    <w:rsid w:val="00F65B6F"/>
    <w:rsid w:val="00F71126"/>
    <w:rsid w:val="00F739AB"/>
    <w:rsid w:val="00F7576F"/>
    <w:rsid w:val="00F76E6B"/>
    <w:rsid w:val="00F77B28"/>
    <w:rsid w:val="00F842B1"/>
    <w:rsid w:val="00F85296"/>
    <w:rsid w:val="00F85E6D"/>
    <w:rsid w:val="00F87C3A"/>
    <w:rsid w:val="00F90A72"/>
    <w:rsid w:val="00F91769"/>
    <w:rsid w:val="00F96985"/>
    <w:rsid w:val="00FA3F5C"/>
    <w:rsid w:val="00FA5450"/>
    <w:rsid w:val="00FA605E"/>
    <w:rsid w:val="00FA66A8"/>
    <w:rsid w:val="00FB4A47"/>
    <w:rsid w:val="00FC2E76"/>
    <w:rsid w:val="00FC4C6A"/>
    <w:rsid w:val="00FC619F"/>
    <w:rsid w:val="00FD5364"/>
    <w:rsid w:val="00FE2946"/>
    <w:rsid w:val="00FE55EE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07910"/>
  <w15:docId w15:val="{34319BD6-0FA7-4644-9C50-D10D0C9E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rsid w:val="009B4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9B43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  <w:rsid w:val="009B43F6"/>
  </w:style>
  <w:style w:type="paragraph" w:styleId="a9">
    <w:name w:val="Document Map"/>
    <w:basedOn w:val="a"/>
    <w:semiHidden/>
    <w:rsid w:val="009B43F6"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TOC2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TOC3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paragraph" w:styleId="aa">
    <w:name w:val="Balloon Text"/>
    <w:basedOn w:val="a"/>
    <w:link w:val="ab"/>
    <w:rsid w:val="009B47B7"/>
    <w:rPr>
      <w:sz w:val="18"/>
      <w:szCs w:val="18"/>
    </w:rPr>
  </w:style>
  <w:style w:type="character" w:customStyle="1" w:styleId="ab">
    <w:name w:val="批注框文本 字符"/>
    <w:basedOn w:val="a1"/>
    <w:link w:val="aa"/>
    <w:rsid w:val="009B47B7"/>
    <w:rPr>
      <w:rFonts w:eastAsia="新宋体"/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2B3FF0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2"/>
    <w:rsid w:val="00E15B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B861-4520-4FD9-A90C-E153B505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56621</TotalTime>
  <Pages>12</Pages>
  <Words>1328</Words>
  <Characters>7572</Characters>
  <Application>Microsoft Office Word</Application>
  <DocSecurity>0</DocSecurity>
  <Lines>63</Lines>
  <Paragraphs>17</Paragraphs>
  <ScaleCrop>false</ScaleCrop>
  <Company>szNARI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subject/>
  <dc:creator>Hau Lam</dc:creator>
  <cp:keywords/>
  <dc:description/>
  <cp:lastModifiedBy>admin</cp:lastModifiedBy>
  <cp:revision>50</cp:revision>
  <dcterms:created xsi:type="dcterms:W3CDTF">2018-02-08T08:55:00Z</dcterms:created>
  <dcterms:modified xsi:type="dcterms:W3CDTF">2018-09-27T06:14:00Z</dcterms:modified>
</cp:coreProperties>
</file>